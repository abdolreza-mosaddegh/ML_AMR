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C151" w14:textId="0F8A3E6E" w:rsidR="00AD7630" w:rsidRDefault="00B0555E" w:rsidP="00B0555E">
      <w:pPr>
        <w:spacing w:line="480" w:lineRule="auto"/>
      </w:pPr>
      <w:r>
        <w:t>Supplemental Methods</w:t>
      </w:r>
    </w:p>
    <w:p w14:paraId="55A78D9B" w14:textId="79386C4F" w:rsidR="00530203" w:rsidRDefault="00530203" w:rsidP="00B0555E">
      <w:pPr>
        <w:spacing w:line="480" w:lineRule="auto"/>
        <w:rPr>
          <w:i/>
          <w:iCs/>
        </w:rPr>
      </w:pPr>
      <w:r>
        <w:rPr>
          <w:i/>
          <w:iCs/>
        </w:rPr>
        <w:t>Bacteriology</w:t>
      </w:r>
    </w:p>
    <w:p w14:paraId="24E2CCA6" w14:textId="05141E0B" w:rsidR="00530203" w:rsidRDefault="00530203" w:rsidP="00B0555E">
      <w:pPr>
        <w:spacing w:line="480" w:lineRule="auto"/>
      </w:pPr>
      <w:r w:rsidRPr="005F247E">
        <w:rPr>
          <w:rFonts w:cstheme="minorHAnsi"/>
        </w:rPr>
        <w:t>Samples for aerobic culture were directly inoculated onto trypticase soy agar with 5% sheep blood (BD BBL) and Chocolate II Agar (BD BBL) for non-selective growth, and on selective agars for the isolation of Gram negative (Eosin Methylene Blue agar; BD BBL) and Gram positive (Columbia CNA agar with 5% sheep blood; BD BBL)) organisms.  Samples were also enriched with Chopped Meat Medium (CMC) with Carbohydrates (Anaerobe Systems).  Occasionally, joint fluid samples were received inoculated into enrichment broth bottles typically used for blood cultures.  In these cases, the broth was inspected for turbidity on receipt and if it appeared turbid, it was sub</w:t>
      </w:r>
      <w:r>
        <w:rPr>
          <w:rFonts w:cstheme="minorHAnsi"/>
        </w:rPr>
        <w:t>-</w:t>
      </w:r>
      <w:r w:rsidRPr="005F247E">
        <w:rPr>
          <w:rFonts w:cstheme="minorHAnsi"/>
        </w:rPr>
        <w:t>cultured to agar plates immediately.  If it appeared non-turbid, the bottle was aseptically vented and incubated in ambient air at 35±2°C for 18-24 hours, and then sub</w:t>
      </w:r>
      <w:r>
        <w:rPr>
          <w:rFonts w:cstheme="minorHAnsi"/>
        </w:rPr>
        <w:t>-</w:t>
      </w:r>
      <w:r w:rsidRPr="005F247E">
        <w:rPr>
          <w:rFonts w:cstheme="minorHAnsi"/>
        </w:rPr>
        <w:t>cultured to selective and non-selective plates as previously described.</w:t>
      </w:r>
      <w:r w:rsidRPr="005F247E">
        <w:rPr>
          <w:rFonts w:cstheme="minorHAnsi"/>
        </w:rPr>
        <w:br/>
      </w:r>
      <w:r w:rsidRPr="005F247E">
        <w:rPr>
          <w:rFonts w:cstheme="minorHAnsi"/>
        </w:rPr>
        <w:br/>
        <w:t>Agar plates were incubated in 6±1% CO2 at 35±2°C, while the CMC broth was incubated anaerobically at 35±2°C.  All were evaluated for bacterial growth at 24</w:t>
      </w:r>
      <w:r>
        <w:rPr>
          <w:rFonts w:cstheme="minorHAnsi"/>
        </w:rPr>
        <w:t>-</w:t>
      </w:r>
      <w:r w:rsidRPr="005F247E">
        <w:rPr>
          <w:rFonts w:cstheme="minorHAnsi"/>
        </w:rPr>
        <w:t xml:space="preserve"> and 48</w:t>
      </w:r>
      <w:r>
        <w:rPr>
          <w:rFonts w:cstheme="minorHAnsi"/>
        </w:rPr>
        <w:t>-</w:t>
      </w:r>
      <w:r w:rsidRPr="005F247E">
        <w:rPr>
          <w:rFonts w:cstheme="minorHAnsi"/>
        </w:rPr>
        <w:t>hours incubation.  If the CMC broth showed turbidity during the incubation period, it was sub</w:t>
      </w:r>
      <w:r>
        <w:rPr>
          <w:rFonts w:cstheme="minorHAnsi"/>
        </w:rPr>
        <w:t>-</w:t>
      </w:r>
      <w:r w:rsidRPr="005F247E">
        <w:rPr>
          <w:rFonts w:cstheme="minorHAnsi"/>
        </w:rPr>
        <w:t xml:space="preserve">cultured to trypticase soy agar with 5% sheep blood, Chocolate </w:t>
      </w:r>
      <w:proofErr w:type="gramStart"/>
      <w:r w:rsidRPr="005F247E">
        <w:rPr>
          <w:rFonts w:cstheme="minorHAnsi"/>
        </w:rPr>
        <w:t>II</w:t>
      </w:r>
      <w:proofErr w:type="gramEnd"/>
      <w:r w:rsidRPr="005F247E">
        <w:rPr>
          <w:rFonts w:cstheme="minorHAnsi"/>
        </w:rPr>
        <w:t xml:space="preserve"> and Brucella agar (Anaerobe Systems).  Blood and Chocolate agars were incubated in 6±1% CO2 at 35±2°C, while the Brucella agar was incubated anaerobically at 35±2°C, for 24 and 48 hours.</w:t>
      </w:r>
      <w:r w:rsidRPr="005F247E">
        <w:rPr>
          <w:rFonts w:cstheme="minorHAnsi"/>
        </w:rPr>
        <w:br/>
      </w:r>
      <w:r w:rsidRPr="005F247E">
        <w:rPr>
          <w:rFonts w:cstheme="minorHAnsi"/>
        </w:rPr>
        <w:br/>
        <w:t xml:space="preserve">Identification of bacteria was performed either using the Sensititre automated bacterial identification system (GNID/GPID, </w:t>
      </w:r>
      <w:proofErr w:type="spellStart"/>
      <w:r w:rsidRPr="005F247E">
        <w:rPr>
          <w:rFonts w:cstheme="minorHAnsi"/>
        </w:rPr>
        <w:t>Thermo</w:t>
      </w:r>
      <w:proofErr w:type="spellEnd"/>
      <w:r w:rsidRPr="005F247E">
        <w:rPr>
          <w:rFonts w:cstheme="minorHAnsi"/>
        </w:rPr>
        <w:t xml:space="preserve"> Scientific) in combination with 16S rRNA sequencing </w:t>
      </w:r>
      <w:r w:rsidRPr="005F247E">
        <w:rPr>
          <w:rFonts w:cstheme="minorHAnsi"/>
        </w:rPr>
        <w:lastRenderedPageBreak/>
        <w:t>PCR as needed, or by matrix assisted laser desorption ionization-time of flight mass</w:t>
      </w:r>
      <w:r>
        <w:rPr>
          <w:rFonts w:cstheme="minorHAnsi"/>
        </w:rPr>
        <w:t xml:space="preserve"> </w:t>
      </w:r>
      <w:r w:rsidRPr="005F247E">
        <w:rPr>
          <w:rFonts w:cstheme="minorHAnsi"/>
        </w:rPr>
        <w:t xml:space="preserve">spectrometry (MALDI-TOF). A Bruker </w:t>
      </w:r>
      <w:proofErr w:type="spellStart"/>
      <w:r w:rsidRPr="005F247E">
        <w:rPr>
          <w:rFonts w:cstheme="minorHAnsi"/>
        </w:rPr>
        <w:t>Microflex</w:t>
      </w:r>
      <w:proofErr w:type="spellEnd"/>
      <w:r w:rsidRPr="005F247E">
        <w:rPr>
          <w:rFonts w:cstheme="minorHAnsi"/>
        </w:rPr>
        <w:t xml:space="preserve"> LT/SH instrument was used for MALDI-TOF, employing the Real Time Classification software (RTC) version 3.1 or the MBT Compass 4.1 software.  </w:t>
      </w:r>
      <w:r w:rsidRPr="005F247E">
        <w:rPr>
          <w:rFonts w:cstheme="minorHAnsi"/>
        </w:rPr>
        <w:br/>
      </w:r>
      <w:r w:rsidRPr="005F247E">
        <w:rPr>
          <w:rFonts w:cstheme="minorHAnsi"/>
        </w:rPr>
        <w:br/>
        <w:t>Susceptibility testing was performed using the Sensititre system according to the recommendations of the manufacturer.  Briefly, colonies taken from a non-selective agar plate were inoculated into sterile water to achieve a MacFarland Standard of 0.5.  Then, depending on the organism, either 1, 10, 30 or 50 µl of this suspension was inoculated into 11 ml of cation-adjusted Mueller Hinton-broth with N-Tris(hydroxymethyl) methyl-2-aminoethane sulfonic acid (</w:t>
      </w:r>
      <w:proofErr w:type="spellStart"/>
      <w:r w:rsidRPr="005F247E">
        <w:rPr>
          <w:rFonts w:cstheme="minorHAnsi"/>
        </w:rPr>
        <w:t>CaMHB</w:t>
      </w:r>
      <w:proofErr w:type="spellEnd"/>
      <w:r w:rsidRPr="005F247E">
        <w:rPr>
          <w:rFonts w:cstheme="minorHAnsi"/>
        </w:rPr>
        <w:t xml:space="preserve"> w/TES) or </w:t>
      </w:r>
      <w:proofErr w:type="spellStart"/>
      <w:r w:rsidRPr="005F247E">
        <w:rPr>
          <w:rFonts w:cstheme="minorHAnsi"/>
        </w:rPr>
        <w:t>CaMHB</w:t>
      </w:r>
      <w:proofErr w:type="spellEnd"/>
      <w:r w:rsidRPr="005F247E">
        <w:rPr>
          <w:rFonts w:cstheme="minorHAnsi"/>
        </w:rPr>
        <w:t xml:space="preserve"> w/TES and lysed horse blood.  Antimicrobial susceptibility test plates provided by Sensititre were then inoculated with this medium with 50 µl in each well.  Plates were incubated at 35±2°C without CO2 for 18-24 hours (depending on organism) and examined for growth by increasing turbidity in the wells to determine the minimum inhibitory concentration (MIC).  Interpretations of MICs were performed in accordance with guidelines established by the Clinical Laboratory Standards Institute (CLSI).</w:t>
      </w:r>
    </w:p>
    <w:p w14:paraId="195D205F" w14:textId="77777777" w:rsidR="00530203" w:rsidRPr="00530203" w:rsidRDefault="00530203" w:rsidP="00B0555E">
      <w:pPr>
        <w:spacing w:line="480" w:lineRule="auto"/>
      </w:pPr>
    </w:p>
    <w:p w14:paraId="1E7F6E4C" w14:textId="073C69A1" w:rsidR="00B0555E" w:rsidRPr="00B0555E" w:rsidRDefault="00B0555E" w:rsidP="00B0555E">
      <w:pPr>
        <w:spacing w:line="480" w:lineRule="auto"/>
        <w:rPr>
          <w:i/>
          <w:iCs/>
        </w:rPr>
      </w:pPr>
      <w:r w:rsidRPr="00B0555E">
        <w:rPr>
          <w:i/>
          <w:iCs/>
        </w:rPr>
        <w:t>Multidrug Resistance Analysis</w:t>
      </w:r>
    </w:p>
    <w:p w14:paraId="44E568B9" w14:textId="77777777" w:rsidR="00B0555E" w:rsidRDefault="00B0555E" w:rsidP="00B0555E">
      <w:pPr>
        <w:spacing w:line="480" w:lineRule="auto"/>
        <w:jc w:val="both"/>
        <w:rPr>
          <w:rFonts w:cstheme="minorHAnsi"/>
        </w:rPr>
      </w:pPr>
      <w:r>
        <w:rPr>
          <w:rFonts w:cstheme="minorHAnsi"/>
        </w:rPr>
        <w:t>A</w:t>
      </w:r>
      <w:r w:rsidRPr="005F247E">
        <w:rPr>
          <w:rFonts w:cstheme="minorHAnsi"/>
        </w:rPr>
        <w:t xml:space="preserve"> machine learning approach is employed to investigate correlations between multiple antimicrobial resistances for gram-positive and gram-negative bacteria. Since association rules demonstrated their great potential to obtain hidden co-occurrence relationships within transactional databases, they have been increasingly applied in different fields [1] including </w:t>
      </w:r>
      <w:r w:rsidRPr="005F247E">
        <w:rPr>
          <w:rFonts w:cstheme="minorHAnsi"/>
        </w:rPr>
        <w:lastRenderedPageBreak/>
        <w:t xml:space="preserve">analysis of multidrug resistance [2, 3]. Association rules are the statements that represent the relationship between items in data transactions [5]. Let I = {I1, I2, …, In} be a set of items and D = {T1, T2, …, Tm} be a set of data transactions where each transaction T contains a subset of items in I. Let X and Y be a set of items (itemset) where X, Y </w:t>
      </w:r>
      <w:r w:rsidRPr="005F247E">
        <w:rPr>
          <w:rFonts w:ascii="Cambria Math" w:hAnsi="Cambria Math" w:cs="Cambria Math"/>
        </w:rPr>
        <w:t>⊆</w:t>
      </w:r>
      <w:r w:rsidRPr="005F247E">
        <w:rPr>
          <w:rFonts w:cstheme="minorHAnsi"/>
        </w:rPr>
        <w:t xml:space="preserve"> I. In the application to MDR, each bacterial isolate is a transaction and the antimicrobial susceptibility tests, and other co-variates such as year or gram classification, are the items.</w:t>
      </w:r>
    </w:p>
    <w:p w14:paraId="2FEF665D" w14:textId="77777777" w:rsidR="00B0555E" w:rsidRPr="005F247E" w:rsidRDefault="00B0555E" w:rsidP="00B0555E">
      <w:pPr>
        <w:spacing w:line="480" w:lineRule="auto"/>
        <w:jc w:val="both"/>
        <w:rPr>
          <w:rFonts w:cstheme="minorHAnsi"/>
        </w:rPr>
      </w:pPr>
    </w:p>
    <w:p w14:paraId="0E36B982" w14:textId="77777777" w:rsidR="00B0555E" w:rsidRDefault="00B0555E" w:rsidP="00B0555E">
      <w:pPr>
        <w:spacing w:line="480" w:lineRule="auto"/>
        <w:jc w:val="both"/>
        <w:rPr>
          <w:rFonts w:cstheme="minorHAnsi"/>
        </w:rPr>
      </w:pPr>
      <w:r w:rsidRPr="005F247E">
        <w:rPr>
          <w:rFonts w:cstheme="minorHAnsi"/>
        </w:rPr>
        <w:t>An association rule is represented in the form X→Y, where X called the antecedent, and Y called consequent, where (X∩Y=ϕ) and implies that the antecedent itemset (X) have a co-occurrence relation with the consequent itemset (Y) in transactions existing in D. Therefore, association rules can be used as a method for extracting hidden relationships among items within transactional databases. In the context of MDR, the association rules represent relationships between different antimicrobial resistances and other co-variates.</w:t>
      </w:r>
    </w:p>
    <w:p w14:paraId="64775AC9" w14:textId="77777777" w:rsidR="00B0555E" w:rsidRPr="005F247E" w:rsidRDefault="00B0555E" w:rsidP="00B0555E">
      <w:pPr>
        <w:spacing w:line="480" w:lineRule="auto"/>
        <w:jc w:val="both"/>
        <w:rPr>
          <w:rFonts w:cstheme="minorHAnsi"/>
        </w:rPr>
      </w:pPr>
    </w:p>
    <w:p w14:paraId="51E2B174" w14:textId="77777777" w:rsidR="00B0555E" w:rsidRPr="005F247E" w:rsidRDefault="00B0555E" w:rsidP="00B0555E">
      <w:pPr>
        <w:spacing w:line="480" w:lineRule="auto"/>
        <w:jc w:val="both"/>
        <w:rPr>
          <w:rFonts w:cstheme="minorHAnsi"/>
        </w:rPr>
      </w:pPr>
      <w:r w:rsidRPr="005F247E">
        <w:rPr>
          <w:rFonts w:cstheme="minorHAnsi"/>
        </w:rPr>
        <w:t>Typically, three measure are used to determine the relevance of association rules. These measures, called interestingness measures, include support, confidence, and lift, which are defined as follows:</w:t>
      </w:r>
    </w:p>
    <w:p w14:paraId="00BE8038" w14:textId="77777777" w:rsidR="00B0555E" w:rsidRPr="005F247E" w:rsidRDefault="00B0555E" w:rsidP="00B0555E">
      <w:pPr>
        <w:spacing w:line="480" w:lineRule="auto"/>
        <w:rPr>
          <w:rFonts w:cstheme="minorHAnsi"/>
        </w:rPr>
      </w:pPr>
      <w:r w:rsidRPr="005F247E">
        <w:rPr>
          <w:rFonts w:cstheme="minorHAnsi"/>
        </w:rPr>
        <w:t>•</w:t>
      </w:r>
      <w:r w:rsidRPr="005F247E">
        <w:rPr>
          <w:rFonts w:cstheme="minorHAnsi"/>
        </w:rPr>
        <w:tab/>
        <w:t xml:space="preserve">Support (supp) of an association rule X → Y is the proportion of transactions containing both itemsets X and Y out of the total number of transactions in D. It is the probability of X and Y,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X∪Y</m:t>
            </m:r>
          </m:e>
        </m:d>
      </m:oMath>
      <w:r w:rsidRPr="005F247E">
        <w:rPr>
          <w:rFonts w:cstheme="minorHAnsi"/>
        </w:rPr>
        <w:t>,the same as the prevalence of X and Y in the dataset.</w:t>
      </w:r>
    </w:p>
    <w:p w14:paraId="274985FD" w14:textId="77777777" w:rsidR="00B0555E" w:rsidRPr="005F247E" w:rsidRDefault="00B0555E" w:rsidP="00B0555E">
      <w:pPr>
        <w:spacing w:line="480" w:lineRule="auto"/>
        <w:rPr>
          <w:rFonts w:cstheme="minorHAnsi"/>
        </w:rPr>
      </w:pPr>
      <w:r w:rsidRPr="005F247E">
        <w:rPr>
          <w:rFonts w:cstheme="minorHAnsi"/>
        </w:rPr>
        <w:lastRenderedPageBreak/>
        <w:t>•</w:t>
      </w:r>
      <w:r w:rsidRPr="005F247E">
        <w:rPr>
          <w:rFonts w:cstheme="minorHAnsi"/>
        </w:rPr>
        <w:tab/>
        <w:t xml:space="preserve">Confidence (conf) of an association rule X → Y represents the proportion of transactions containing itemset X which also contains Y. This is the same as the conditional probability of Y given X, </w:t>
      </w:r>
      <m:oMath>
        <m:f>
          <m:fPr>
            <m:ctrlPr>
              <w:rPr>
                <w:rFonts w:ascii="Cambria Math" w:hAnsi="Cambria Math" w:cstheme="minorHAnsi"/>
                <w:i/>
              </w:rPr>
            </m:ctrlPr>
          </m:fPr>
          <m:num>
            <m:r>
              <w:rPr>
                <w:rFonts w:ascii="Cambria Math" w:hAnsi="Cambria Math" w:cstheme="minorHAnsi"/>
              </w:rPr>
              <m:t>P(X∪Y)</m:t>
            </m:r>
          </m:num>
          <m:den>
            <m:r>
              <w:rPr>
                <w:rFonts w:ascii="Cambria Math" w:hAnsi="Cambria Math" w:cstheme="minorHAnsi"/>
              </w:rPr>
              <m:t>P(X)</m:t>
            </m:r>
          </m:den>
        </m:f>
      </m:oMath>
      <w:r w:rsidRPr="005F247E">
        <w:rPr>
          <w:rFonts w:cstheme="minorHAnsi"/>
        </w:rPr>
        <w:t>.</w:t>
      </w:r>
    </w:p>
    <w:p w14:paraId="4AA603BE" w14:textId="77777777" w:rsidR="00B0555E" w:rsidRDefault="00B0555E" w:rsidP="00B0555E">
      <w:pPr>
        <w:spacing w:line="480" w:lineRule="auto"/>
        <w:rPr>
          <w:rFonts w:cstheme="minorHAnsi"/>
        </w:rPr>
      </w:pPr>
      <w:r w:rsidRPr="005F247E">
        <w:rPr>
          <w:rFonts w:cstheme="minorHAnsi"/>
        </w:rPr>
        <w:t>•</w:t>
      </w:r>
      <w:r w:rsidRPr="005F247E">
        <w:rPr>
          <w:rFonts w:cstheme="minorHAnsi"/>
        </w:rPr>
        <w:tab/>
        <w:t xml:space="preserve">Lift (lift) of an association rule X → Y represents the increase in probability of occurrence of Y because of presence of X. It is calculated as </w:t>
      </w:r>
      <m:oMath>
        <m:f>
          <m:fPr>
            <m:ctrlPr>
              <w:rPr>
                <w:rFonts w:ascii="Cambria Math" w:hAnsi="Cambria Math" w:cstheme="minorHAnsi"/>
                <w:i/>
              </w:rPr>
            </m:ctrlPr>
          </m:fPr>
          <m:num>
            <m:r>
              <w:rPr>
                <w:rFonts w:ascii="Cambria Math" w:hAnsi="Cambria Math" w:cstheme="minorHAnsi"/>
              </w:rPr>
              <m:t>conf(</m:t>
            </m:r>
            <m:r>
              <m:rPr>
                <m:sty m:val="p"/>
              </m:rPr>
              <w:rPr>
                <w:rFonts w:ascii="Cambria Math" w:hAnsi="Cambria Math" w:cstheme="minorHAnsi"/>
              </w:rPr>
              <m:t>X → Y)</m:t>
            </m:r>
          </m:num>
          <m:den>
            <m:r>
              <w:rPr>
                <w:rFonts w:ascii="Cambria Math" w:hAnsi="Cambria Math" w:cstheme="minorHAnsi"/>
              </w:rPr>
              <m:t>P(Y)</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P(X∪Y)</m:t>
            </m:r>
          </m:num>
          <m:den>
            <m:r>
              <w:rPr>
                <w:rFonts w:ascii="Cambria Math" w:hAnsi="Cambria Math" w:cstheme="minorHAnsi"/>
              </w:rPr>
              <m:t>P(X)P(Y)</m:t>
            </m:r>
          </m:den>
        </m:f>
      </m:oMath>
      <w:r w:rsidRPr="005F247E">
        <w:rPr>
          <w:rFonts w:cstheme="minorHAnsi"/>
        </w:rPr>
        <w:t xml:space="preserve">. A value of 1 indicates that the appearance of the consequent and the antecedent in the rule is independent. On the other hand, lift values greater than 1 indicate a meaningful correlation between the antecedent and the consequent. </w:t>
      </w:r>
    </w:p>
    <w:p w14:paraId="5DEA6447" w14:textId="77777777" w:rsidR="00B0555E" w:rsidRPr="005F247E" w:rsidRDefault="00B0555E" w:rsidP="00B0555E">
      <w:pPr>
        <w:spacing w:line="480" w:lineRule="auto"/>
        <w:jc w:val="both"/>
        <w:rPr>
          <w:rFonts w:cstheme="minorHAnsi"/>
        </w:rPr>
      </w:pPr>
    </w:p>
    <w:p w14:paraId="0415EEA2" w14:textId="77777777" w:rsidR="00B0555E" w:rsidRDefault="00B0555E" w:rsidP="00B0555E">
      <w:pPr>
        <w:spacing w:line="480" w:lineRule="auto"/>
        <w:jc w:val="both"/>
        <w:rPr>
          <w:rFonts w:cstheme="minorHAnsi"/>
        </w:rPr>
      </w:pPr>
      <w:r w:rsidRPr="005F247E">
        <w:rPr>
          <w:rFonts w:cstheme="minorHAnsi"/>
        </w:rPr>
        <w:t xml:space="preserve">The FP-Growth [4] is one of most common algorithms for association mining, especially for big-data analysis. We used a Parallel FP-Growth [5] on </w:t>
      </w:r>
      <w:proofErr w:type="spellStart"/>
      <w:r w:rsidRPr="005F247E">
        <w:rPr>
          <w:rFonts w:cstheme="minorHAnsi"/>
        </w:rPr>
        <w:t>PySpark</w:t>
      </w:r>
      <w:proofErr w:type="spellEnd"/>
      <w:r w:rsidRPr="005F247E">
        <w:rPr>
          <w:rFonts w:cstheme="minorHAnsi"/>
        </w:rPr>
        <w:t>, a Python library over the SPARK platform, besides two-step Robust Association Rules (RAR) approach [6] to deal with incomplete item-sets. RAR disregards the null values in item-sets and applies the support and confidence thresholds on non-null values. This is important for MDR analysis when the bacterial isolates are not all tested consistently against the same antimicrobials.</w:t>
      </w:r>
    </w:p>
    <w:p w14:paraId="58707379" w14:textId="77777777" w:rsidR="00B0555E" w:rsidRPr="005F247E" w:rsidRDefault="00B0555E" w:rsidP="00B0555E">
      <w:pPr>
        <w:spacing w:line="480" w:lineRule="auto"/>
        <w:jc w:val="both"/>
        <w:rPr>
          <w:rFonts w:cstheme="minorHAnsi"/>
        </w:rPr>
      </w:pPr>
    </w:p>
    <w:p w14:paraId="6D0AD2C1" w14:textId="295F4767" w:rsidR="00B0555E" w:rsidRDefault="00B0555E" w:rsidP="00B0555E">
      <w:pPr>
        <w:spacing w:line="480" w:lineRule="auto"/>
        <w:jc w:val="both"/>
        <w:rPr>
          <w:rFonts w:cstheme="minorHAnsi"/>
        </w:rPr>
      </w:pPr>
      <w:r w:rsidRPr="005F247E">
        <w:rPr>
          <w:rFonts w:cstheme="minorHAnsi"/>
        </w:rPr>
        <w:t xml:space="preserve">For this analysis, we extracted rules that met 0.05 support, 0.1 RAR support, 0.8 confidence and 1.5 lift thresholds on antimicrobials (items) that are commonly used for treating infections in horses: gentamicin, chloramphenicol, penicillin, trimethoprim-sulfamethoxazole, tetracycline, </w:t>
      </w:r>
      <w:proofErr w:type="spellStart"/>
      <w:r w:rsidRPr="00B651DB">
        <w:rPr>
          <w:rFonts w:cstheme="minorHAnsi"/>
          <w:strike/>
          <w:color w:val="FF0000"/>
          <w:rPrChange w:id="0" w:author="Brittany Papa" w:date="2023-04-23T19:53:00Z">
            <w:rPr>
              <w:rFonts w:cstheme="minorHAnsi"/>
            </w:rPr>
          </w:rPrChange>
        </w:rPr>
        <w:t>sulphadimethoxine</w:t>
      </w:r>
      <w:proofErr w:type="spellEnd"/>
      <w:ins w:id="1" w:author="Brittany Papa" w:date="2023-04-23T19:53:00Z">
        <w:r w:rsidR="00B651DB">
          <w:rPr>
            <w:rFonts w:cstheme="minorHAnsi"/>
          </w:rPr>
          <w:t xml:space="preserve"> </w:t>
        </w:r>
      </w:ins>
      <w:proofErr w:type="spellStart"/>
      <w:ins w:id="2" w:author="Brittany Papa" w:date="2023-04-23T19:54:00Z">
        <w:r w:rsidR="00B651DB">
          <w:rPr>
            <w:rFonts w:cstheme="minorHAnsi"/>
          </w:rPr>
          <w:t>sufladimethoxine</w:t>
        </w:r>
      </w:ins>
      <w:proofErr w:type="spellEnd"/>
      <w:r w:rsidRPr="005F247E">
        <w:rPr>
          <w:rFonts w:cstheme="minorHAnsi"/>
        </w:rPr>
        <w:t xml:space="preserve">, enrofloxacin, and amikacin. </w:t>
      </w:r>
    </w:p>
    <w:p w14:paraId="5344223C" w14:textId="77777777" w:rsidR="00B0555E" w:rsidRPr="005F247E" w:rsidRDefault="00B0555E" w:rsidP="00B0555E">
      <w:pPr>
        <w:spacing w:line="480" w:lineRule="auto"/>
        <w:rPr>
          <w:rFonts w:cstheme="minorHAnsi"/>
        </w:rPr>
      </w:pPr>
    </w:p>
    <w:p w14:paraId="77E235D4" w14:textId="77777777" w:rsidR="00B0555E" w:rsidRDefault="00B0555E" w:rsidP="00B0555E">
      <w:pPr>
        <w:spacing w:line="480" w:lineRule="auto"/>
        <w:jc w:val="both"/>
        <w:rPr>
          <w:rFonts w:cstheme="minorHAnsi"/>
        </w:rPr>
      </w:pPr>
      <w:r w:rsidRPr="005F247E">
        <w:rPr>
          <w:rFonts w:cstheme="minorHAnsi"/>
        </w:rPr>
        <w:lastRenderedPageBreak/>
        <w:t xml:space="preserve">First, associations rules of gram-positive and gram-negative were extracted separately and </w:t>
      </w:r>
      <w:bookmarkStart w:id="3" w:name="_Hlk132921615"/>
      <w:r w:rsidRPr="005F247E">
        <w:rPr>
          <w:rFonts w:cstheme="minorHAnsi"/>
        </w:rPr>
        <w:t xml:space="preserve">associations between antimicrobials were visualized using Chord diagrams, which presents associations between items (antimicrobial resistance) using arcs proportional to the importance of associations. </w:t>
      </w:r>
      <w:bookmarkEnd w:id="3"/>
      <w:r w:rsidRPr="005F247E">
        <w:rPr>
          <w:rFonts w:cstheme="minorHAnsi"/>
        </w:rPr>
        <w:t xml:space="preserve">Each association rule was divided into antecedent-consequent pairs. If more than one antimicrobial resistance was in the antecedent, each was paired with the consequent. For example, a rule [X, Z] → Y would yield two antecedent-consequent pairs: X → Y and Z → Y. For each antecedent-consequent pair, lift values were summed across all association rules containing that pair. Next, the summed lift values were scaled and used as weights to determine the number of arcs in the Chord diagram; more arcs indicate a higher total lift between two items. </w:t>
      </w:r>
      <w:r>
        <w:rPr>
          <w:rFonts w:cstheme="minorHAnsi"/>
        </w:rPr>
        <w:t>A</w:t>
      </w:r>
      <w:r w:rsidRPr="005F247E">
        <w:rPr>
          <w:rFonts w:cstheme="minorHAnsi"/>
        </w:rPr>
        <w:t>ssociation rules that met the support, confidence, and lift thresholds in at least one study period were extracted and compared by changes in support, confidence, and lift factors between study periods for gram-negative and gram-positive isolates. Changes by 25% or more in support or lift, and 10% or more changes in confidence were considered major differences.</w:t>
      </w:r>
    </w:p>
    <w:p w14:paraId="444729E6" w14:textId="77777777" w:rsidR="00AD7630" w:rsidRDefault="00AD7630" w:rsidP="00B0555E">
      <w:pPr>
        <w:spacing w:line="480" w:lineRule="auto"/>
        <w:jc w:val="both"/>
        <w:rPr>
          <w:rFonts w:cstheme="minorHAnsi"/>
        </w:rPr>
      </w:pPr>
    </w:p>
    <w:p w14:paraId="1B54BC93" w14:textId="77777777" w:rsidR="00AD7630" w:rsidRDefault="00AD7630" w:rsidP="00B0555E">
      <w:pPr>
        <w:spacing w:line="480" w:lineRule="auto"/>
        <w:jc w:val="both"/>
        <w:rPr>
          <w:rFonts w:cstheme="minorHAnsi"/>
        </w:rPr>
      </w:pPr>
    </w:p>
    <w:p w14:paraId="6CF9D3A3" w14:textId="77777777" w:rsidR="00AD7630" w:rsidRDefault="00AD7630" w:rsidP="00B0555E">
      <w:pPr>
        <w:spacing w:line="480" w:lineRule="auto"/>
        <w:jc w:val="both"/>
        <w:rPr>
          <w:rFonts w:cstheme="minorHAnsi"/>
        </w:rPr>
      </w:pPr>
    </w:p>
    <w:p w14:paraId="535802C9" w14:textId="7C083CA1" w:rsidR="00AD7630" w:rsidRDefault="00AD7630" w:rsidP="00B0555E">
      <w:pPr>
        <w:spacing w:line="480" w:lineRule="auto"/>
        <w:jc w:val="both"/>
        <w:rPr>
          <w:rFonts w:cstheme="minorHAnsi"/>
        </w:rPr>
      </w:pPr>
      <w:r>
        <w:rPr>
          <w:rFonts w:cstheme="minorHAnsi"/>
        </w:rPr>
        <w:t>Supplemental Results</w:t>
      </w:r>
    </w:p>
    <w:p w14:paraId="14E2F7AF" w14:textId="4D5B34C4" w:rsidR="00AD7630" w:rsidRDefault="00AD7630" w:rsidP="00B0555E">
      <w:pPr>
        <w:spacing w:line="480" w:lineRule="auto"/>
        <w:jc w:val="both"/>
        <w:rPr>
          <w:rFonts w:cstheme="minorHAnsi"/>
        </w:rPr>
      </w:pPr>
      <w:r>
        <w:rPr>
          <w:rFonts w:cstheme="minorHAnsi"/>
        </w:rPr>
        <w:t>Table 1. Frequency distributions (95% confidence interval) of bacterial isolates identified from all study submissions.</w:t>
      </w:r>
    </w:p>
    <w:tbl>
      <w:tblPr>
        <w:tblW w:w="9900" w:type="dxa"/>
        <w:tblInd w:w="-450" w:type="dxa"/>
        <w:tblLook w:val="04A0" w:firstRow="1" w:lastRow="0" w:firstColumn="1" w:lastColumn="0" w:noHBand="0" w:noVBand="1"/>
      </w:tblPr>
      <w:tblGrid>
        <w:gridCol w:w="1082"/>
        <w:gridCol w:w="2158"/>
        <w:gridCol w:w="3780"/>
        <w:gridCol w:w="48"/>
        <w:gridCol w:w="582"/>
        <w:gridCol w:w="48"/>
        <w:gridCol w:w="1270"/>
        <w:gridCol w:w="48"/>
        <w:gridCol w:w="929"/>
      </w:tblGrid>
      <w:tr w:rsidR="00AD7630" w:rsidRPr="00117D82" w14:paraId="219A7D34" w14:textId="77777777" w:rsidTr="00DA65AF">
        <w:trPr>
          <w:trHeight w:val="320"/>
        </w:trPr>
        <w:tc>
          <w:tcPr>
            <w:tcW w:w="7068" w:type="dxa"/>
            <w:gridSpan w:val="4"/>
            <w:tcBorders>
              <w:top w:val="nil"/>
              <w:left w:val="nil"/>
              <w:bottom w:val="single" w:sz="4" w:space="0" w:color="auto"/>
              <w:right w:val="nil"/>
            </w:tcBorders>
            <w:shd w:val="clear" w:color="auto" w:fill="auto"/>
            <w:noWrap/>
            <w:vAlign w:val="bottom"/>
            <w:hideMark/>
          </w:tcPr>
          <w:p w14:paraId="67900B7C"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Bacterial Identification</w:t>
            </w:r>
          </w:p>
        </w:tc>
        <w:tc>
          <w:tcPr>
            <w:tcW w:w="630" w:type="dxa"/>
            <w:gridSpan w:val="2"/>
            <w:tcBorders>
              <w:top w:val="nil"/>
              <w:left w:val="nil"/>
              <w:bottom w:val="single" w:sz="4" w:space="0" w:color="auto"/>
              <w:right w:val="nil"/>
            </w:tcBorders>
            <w:shd w:val="clear" w:color="auto" w:fill="auto"/>
            <w:noWrap/>
            <w:vAlign w:val="bottom"/>
            <w:hideMark/>
          </w:tcPr>
          <w:p w14:paraId="1C157B3A" w14:textId="77777777" w:rsidR="00AD7630" w:rsidRPr="00117D82" w:rsidRDefault="00AD7630" w:rsidP="00DA65AF">
            <w:pPr>
              <w:jc w:val="center"/>
              <w:rPr>
                <w:rFonts w:eastAsia="Times New Roman" w:cstheme="minorHAnsi"/>
                <w:i/>
                <w:iCs/>
                <w:color w:val="000000"/>
                <w:sz w:val="21"/>
                <w:szCs w:val="21"/>
              </w:rPr>
            </w:pPr>
            <w:r w:rsidRPr="00117D82">
              <w:rPr>
                <w:rFonts w:cstheme="minorHAnsi"/>
                <w:i/>
                <w:iCs/>
                <w:color w:val="000000"/>
                <w:sz w:val="21"/>
                <w:szCs w:val="21"/>
              </w:rPr>
              <w:t>n</w:t>
            </w:r>
          </w:p>
        </w:tc>
        <w:tc>
          <w:tcPr>
            <w:tcW w:w="1318" w:type="dxa"/>
            <w:gridSpan w:val="2"/>
            <w:tcBorders>
              <w:top w:val="nil"/>
              <w:left w:val="nil"/>
              <w:bottom w:val="single" w:sz="4" w:space="0" w:color="auto"/>
              <w:right w:val="nil"/>
            </w:tcBorders>
            <w:shd w:val="clear" w:color="auto" w:fill="auto"/>
            <w:noWrap/>
            <w:vAlign w:val="bottom"/>
            <w:hideMark/>
          </w:tcPr>
          <w:p w14:paraId="7F25181D"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Percentage</w:t>
            </w:r>
          </w:p>
        </w:tc>
        <w:tc>
          <w:tcPr>
            <w:tcW w:w="884" w:type="dxa"/>
            <w:tcBorders>
              <w:top w:val="nil"/>
              <w:left w:val="nil"/>
              <w:bottom w:val="single" w:sz="4" w:space="0" w:color="auto"/>
              <w:right w:val="nil"/>
            </w:tcBorders>
            <w:vAlign w:val="bottom"/>
          </w:tcPr>
          <w:p w14:paraId="4D1B0BA4" w14:textId="77777777" w:rsidR="00AD7630" w:rsidRPr="00117D82" w:rsidRDefault="00AD7630" w:rsidP="00DA65AF">
            <w:pPr>
              <w:rPr>
                <w:rFonts w:ascii="Calibri" w:eastAsia="Times New Roman" w:hAnsi="Calibri" w:cs="Calibri"/>
                <w:color w:val="000000"/>
                <w:sz w:val="21"/>
                <w:szCs w:val="21"/>
              </w:rPr>
            </w:pPr>
            <w:commentRangeStart w:id="4"/>
            <w:r w:rsidRPr="00117D82">
              <w:rPr>
                <w:rFonts w:ascii="Calibri" w:hAnsi="Calibri" w:cs="Calibri"/>
                <w:color w:val="000000"/>
                <w:sz w:val="21"/>
                <w:szCs w:val="21"/>
              </w:rPr>
              <w:t>95</w:t>
            </w:r>
            <w:commentRangeEnd w:id="4"/>
            <w:r w:rsidR="00D0633F">
              <w:rPr>
                <w:rStyle w:val="CommentReference"/>
              </w:rPr>
              <w:commentReference w:id="4"/>
            </w:r>
            <w:r w:rsidRPr="00117D82">
              <w:rPr>
                <w:rFonts w:ascii="Calibri" w:hAnsi="Calibri" w:cs="Calibri"/>
                <w:color w:val="000000"/>
                <w:sz w:val="21"/>
                <w:szCs w:val="21"/>
              </w:rPr>
              <w:t>% CI</w:t>
            </w:r>
          </w:p>
        </w:tc>
      </w:tr>
      <w:tr w:rsidR="00AD7630" w:rsidRPr="00117D82" w14:paraId="494765F5" w14:textId="77777777" w:rsidTr="00DA65AF">
        <w:trPr>
          <w:trHeight w:val="305"/>
        </w:trPr>
        <w:tc>
          <w:tcPr>
            <w:tcW w:w="1082" w:type="dxa"/>
            <w:vMerge w:val="restart"/>
            <w:tcBorders>
              <w:top w:val="nil"/>
              <w:left w:val="nil"/>
              <w:bottom w:val="nil"/>
              <w:right w:val="nil"/>
            </w:tcBorders>
            <w:shd w:val="clear" w:color="000000" w:fill="FFFFFF"/>
            <w:noWrap/>
            <w:vAlign w:val="center"/>
            <w:hideMark/>
          </w:tcPr>
          <w:p w14:paraId="3EC1F993"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Gram-Positive</w:t>
            </w:r>
          </w:p>
        </w:tc>
        <w:tc>
          <w:tcPr>
            <w:tcW w:w="2158" w:type="dxa"/>
            <w:tcBorders>
              <w:top w:val="nil"/>
              <w:left w:val="nil"/>
              <w:bottom w:val="nil"/>
              <w:right w:val="nil"/>
            </w:tcBorders>
            <w:shd w:val="clear" w:color="000000" w:fill="E7E6E6"/>
            <w:noWrap/>
            <w:vAlign w:val="bottom"/>
            <w:hideMark/>
          </w:tcPr>
          <w:p w14:paraId="32905365"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65DC1F1C" w14:textId="77777777" w:rsidR="00AD7630" w:rsidRPr="00117D82" w:rsidRDefault="00AD7630" w:rsidP="00DA65AF">
            <w:pPr>
              <w:rPr>
                <w:rFonts w:eastAsia="Times New Roman" w:cstheme="minorHAnsi"/>
                <w:color w:val="000000"/>
                <w:sz w:val="21"/>
                <w:szCs w:val="21"/>
              </w:rPr>
            </w:pPr>
            <w:r w:rsidRPr="00117D82">
              <w:rPr>
                <w:rFonts w:eastAsia="Times New Roman" w:cstheme="minorHAnsi"/>
                <w:color w:val="000000"/>
                <w:sz w:val="21"/>
                <w:szCs w:val="21"/>
              </w:rPr>
              <w:t xml:space="preserve">Unspecified </w:t>
            </w:r>
            <w:r w:rsidRPr="00117D82">
              <w:rPr>
                <w:rFonts w:eastAsia="Times New Roman" w:cstheme="minorHAnsi"/>
                <w:i/>
                <w:iCs/>
                <w:color w:val="000000"/>
                <w:sz w:val="21"/>
                <w:szCs w:val="21"/>
              </w:rPr>
              <w:t>Staphylococcus</w:t>
            </w:r>
            <w:r w:rsidRPr="00117D82">
              <w:rPr>
                <w:rFonts w:eastAsia="Times New Roman" w:cstheme="minorHAnsi"/>
                <w:color w:val="000000"/>
                <w:sz w:val="21"/>
                <w:szCs w:val="21"/>
              </w:rPr>
              <w:t xml:space="preserve"> strains</w:t>
            </w:r>
          </w:p>
        </w:tc>
        <w:tc>
          <w:tcPr>
            <w:tcW w:w="630" w:type="dxa"/>
            <w:gridSpan w:val="2"/>
            <w:tcBorders>
              <w:top w:val="nil"/>
              <w:left w:val="nil"/>
              <w:bottom w:val="nil"/>
              <w:right w:val="nil"/>
            </w:tcBorders>
            <w:shd w:val="clear" w:color="auto" w:fill="auto"/>
            <w:noWrap/>
            <w:vAlign w:val="bottom"/>
            <w:hideMark/>
          </w:tcPr>
          <w:p w14:paraId="48A251B5"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21</w:t>
            </w:r>
          </w:p>
        </w:tc>
        <w:tc>
          <w:tcPr>
            <w:tcW w:w="1318" w:type="dxa"/>
            <w:gridSpan w:val="2"/>
            <w:tcBorders>
              <w:top w:val="nil"/>
              <w:left w:val="nil"/>
              <w:bottom w:val="nil"/>
              <w:right w:val="nil"/>
            </w:tcBorders>
            <w:shd w:val="clear" w:color="auto" w:fill="auto"/>
            <w:noWrap/>
            <w:vAlign w:val="bottom"/>
            <w:hideMark/>
          </w:tcPr>
          <w:p w14:paraId="1625731C"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4.6</w:t>
            </w:r>
          </w:p>
        </w:tc>
        <w:tc>
          <w:tcPr>
            <w:tcW w:w="932" w:type="dxa"/>
            <w:gridSpan w:val="2"/>
            <w:tcBorders>
              <w:top w:val="nil"/>
              <w:left w:val="nil"/>
              <w:bottom w:val="nil"/>
              <w:right w:val="nil"/>
            </w:tcBorders>
          </w:tcPr>
          <w:p w14:paraId="35BDB14B" w14:textId="77777777" w:rsidR="00AD7630" w:rsidRPr="00117D82" w:rsidRDefault="00AD7630" w:rsidP="00DA65AF">
            <w:pPr>
              <w:rPr>
                <w:rFonts w:ascii="Calibri" w:eastAsia="Times New Roman" w:hAnsi="Calibri" w:cs="Calibri"/>
                <w:color w:val="000000"/>
                <w:sz w:val="21"/>
                <w:szCs w:val="21"/>
              </w:rPr>
            </w:pPr>
          </w:p>
        </w:tc>
      </w:tr>
      <w:tr w:rsidR="00AD7630" w:rsidRPr="00117D82" w14:paraId="4D82607E" w14:textId="77777777" w:rsidTr="00DA65AF">
        <w:trPr>
          <w:trHeight w:val="320"/>
        </w:trPr>
        <w:tc>
          <w:tcPr>
            <w:tcW w:w="1082" w:type="dxa"/>
            <w:vMerge/>
            <w:tcBorders>
              <w:top w:val="nil"/>
              <w:left w:val="nil"/>
              <w:bottom w:val="nil"/>
              <w:right w:val="nil"/>
            </w:tcBorders>
            <w:vAlign w:val="center"/>
            <w:hideMark/>
          </w:tcPr>
          <w:p w14:paraId="531F4E6E" w14:textId="77777777" w:rsidR="00AD7630" w:rsidRPr="00117D82" w:rsidRDefault="00AD7630" w:rsidP="00DA65AF">
            <w:pPr>
              <w:rPr>
                <w:rFonts w:eastAsia="Times New Roman" w:cstheme="minorHAnsi"/>
                <w:color w:val="000000"/>
                <w:sz w:val="21"/>
                <w:szCs w:val="21"/>
              </w:rPr>
            </w:pPr>
          </w:p>
        </w:tc>
        <w:tc>
          <w:tcPr>
            <w:tcW w:w="2158" w:type="dxa"/>
            <w:vMerge w:val="restart"/>
            <w:tcBorders>
              <w:top w:val="nil"/>
              <w:left w:val="nil"/>
              <w:bottom w:val="nil"/>
              <w:right w:val="nil"/>
            </w:tcBorders>
            <w:shd w:val="clear" w:color="000000" w:fill="D0CECE"/>
            <w:noWrap/>
            <w:vAlign w:val="center"/>
            <w:hideMark/>
          </w:tcPr>
          <w:p w14:paraId="7310B769"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 xml:space="preserve">Hemolytic Staphylococcus </w:t>
            </w:r>
            <w:proofErr w:type="spellStart"/>
            <w:r w:rsidRPr="00117D82">
              <w:rPr>
                <w:rFonts w:eastAsia="Times New Roman" w:cstheme="minorHAnsi"/>
                <w:color w:val="000000"/>
                <w:sz w:val="21"/>
                <w:szCs w:val="21"/>
              </w:rPr>
              <w:t>spp</w:t>
            </w:r>
            <w:proofErr w:type="spellEnd"/>
          </w:p>
        </w:tc>
        <w:tc>
          <w:tcPr>
            <w:tcW w:w="3780" w:type="dxa"/>
            <w:tcBorders>
              <w:top w:val="nil"/>
              <w:left w:val="nil"/>
              <w:bottom w:val="nil"/>
              <w:right w:val="nil"/>
            </w:tcBorders>
            <w:shd w:val="clear" w:color="auto" w:fill="auto"/>
            <w:noWrap/>
            <w:vAlign w:val="bottom"/>
            <w:hideMark/>
          </w:tcPr>
          <w:p w14:paraId="63593519" w14:textId="77777777" w:rsidR="00AD7630" w:rsidRPr="00117D82" w:rsidRDefault="00AD7630" w:rsidP="00DA65AF">
            <w:pPr>
              <w:rPr>
                <w:rFonts w:eastAsia="Times New Roman" w:cstheme="minorHAnsi"/>
                <w:i/>
                <w:iCs/>
                <w:color w:val="000000"/>
                <w:sz w:val="21"/>
                <w:szCs w:val="21"/>
              </w:rPr>
            </w:pPr>
            <w:commentRangeStart w:id="5"/>
            <w:r w:rsidRPr="00117D82">
              <w:rPr>
                <w:rFonts w:eastAsia="Times New Roman" w:cstheme="minorHAnsi"/>
                <w:i/>
                <w:iCs/>
                <w:color w:val="000000"/>
                <w:sz w:val="21"/>
                <w:szCs w:val="21"/>
              </w:rPr>
              <w:t>Staphylococcus aureus</w:t>
            </w:r>
            <w:commentRangeEnd w:id="5"/>
            <w:r w:rsidR="00D0633F">
              <w:rPr>
                <w:rStyle w:val="CommentReference"/>
              </w:rPr>
              <w:commentReference w:id="5"/>
            </w:r>
          </w:p>
        </w:tc>
        <w:tc>
          <w:tcPr>
            <w:tcW w:w="630" w:type="dxa"/>
            <w:gridSpan w:val="2"/>
            <w:tcBorders>
              <w:top w:val="nil"/>
              <w:left w:val="nil"/>
              <w:bottom w:val="nil"/>
              <w:right w:val="nil"/>
            </w:tcBorders>
            <w:shd w:val="clear" w:color="auto" w:fill="auto"/>
            <w:noWrap/>
            <w:vAlign w:val="bottom"/>
            <w:hideMark/>
          </w:tcPr>
          <w:p w14:paraId="7056E6F5"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58</w:t>
            </w:r>
          </w:p>
        </w:tc>
        <w:tc>
          <w:tcPr>
            <w:tcW w:w="1318" w:type="dxa"/>
            <w:gridSpan w:val="2"/>
            <w:tcBorders>
              <w:top w:val="nil"/>
              <w:left w:val="nil"/>
              <w:bottom w:val="nil"/>
              <w:right w:val="nil"/>
            </w:tcBorders>
            <w:shd w:val="clear" w:color="auto" w:fill="auto"/>
            <w:noWrap/>
            <w:vAlign w:val="bottom"/>
            <w:hideMark/>
          </w:tcPr>
          <w:p w14:paraId="50E72DE7"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12.7</w:t>
            </w:r>
          </w:p>
        </w:tc>
        <w:tc>
          <w:tcPr>
            <w:tcW w:w="932" w:type="dxa"/>
            <w:gridSpan w:val="2"/>
            <w:tcBorders>
              <w:top w:val="nil"/>
              <w:left w:val="nil"/>
              <w:bottom w:val="nil"/>
              <w:right w:val="nil"/>
            </w:tcBorders>
          </w:tcPr>
          <w:p w14:paraId="4FD8DC25"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E242FB4" w14:textId="77777777" w:rsidTr="00DA65AF">
        <w:trPr>
          <w:trHeight w:val="320"/>
        </w:trPr>
        <w:tc>
          <w:tcPr>
            <w:tcW w:w="1082" w:type="dxa"/>
            <w:vMerge/>
            <w:tcBorders>
              <w:top w:val="nil"/>
              <w:left w:val="nil"/>
              <w:bottom w:val="nil"/>
              <w:right w:val="nil"/>
            </w:tcBorders>
            <w:vAlign w:val="center"/>
            <w:hideMark/>
          </w:tcPr>
          <w:p w14:paraId="1DBC8E94"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65B67E35"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2514AB2C"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Staphylococcus </w:t>
            </w:r>
            <w:proofErr w:type="spellStart"/>
            <w:r w:rsidRPr="00117D82">
              <w:rPr>
                <w:rFonts w:eastAsia="Times New Roman" w:cstheme="minorHAnsi"/>
                <w:i/>
                <w:iCs/>
                <w:color w:val="000000"/>
                <w:sz w:val="21"/>
                <w:szCs w:val="21"/>
              </w:rPr>
              <w:t>xylosus</w:t>
            </w:r>
            <w:proofErr w:type="spellEnd"/>
          </w:p>
        </w:tc>
        <w:tc>
          <w:tcPr>
            <w:tcW w:w="630" w:type="dxa"/>
            <w:gridSpan w:val="2"/>
            <w:tcBorders>
              <w:top w:val="nil"/>
              <w:left w:val="nil"/>
              <w:bottom w:val="nil"/>
              <w:right w:val="nil"/>
            </w:tcBorders>
            <w:shd w:val="clear" w:color="auto" w:fill="auto"/>
            <w:noWrap/>
            <w:vAlign w:val="bottom"/>
            <w:hideMark/>
          </w:tcPr>
          <w:p w14:paraId="24F76A63"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8</w:t>
            </w:r>
          </w:p>
        </w:tc>
        <w:tc>
          <w:tcPr>
            <w:tcW w:w="1318" w:type="dxa"/>
            <w:gridSpan w:val="2"/>
            <w:tcBorders>
              <w:top w:val="nil"/>
              <w:left w:val="nil"/>
              <w:bottom w:val="nil"/>
              <w:right w:val="nil"/>
            </w:tcBorders>
            <w:shd w:val="clear" w:color="auto" w:fill="auto"/>
            <w:noWrap/>
            <w:vAlign w:val="bottom"/>
            <w:hideMark/>
          </w:tcPr>
          <w:p w14:paraId="42B922AB"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1.8</w:t>
            </w:r>
          </w:p>
        </w:tc>
        <w:tc>
          <w:tcPr>
            <w:tcW w:w="932" w:type="dxa"/>
            <w:gridSpan w:val="2"/>
            <w:tcBorders>
              <w:top w:val="nil"/>
              <w:left w:val="nil"/>
              <w:bottom w:val="nil"/>
              <w:right w:val="nil"/>
            </w:tcBorders>
          </w:tcPr>
          <w:p w14:paraId="5373D7A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FA97599" w14:textId="77777777" w:rsidTr="00DA65AF">
        <w:trPr>
          <w:trHeight w:val="320"/>
        </w:trPr>
        <w:tc>
          <w:tcPr>
            <w:tcW w:w="1082" w:type="dxa"/>
            <w:vMerge/>
            <w:tcBorders>
              <w:top w:val="nil"/>
              <w:left w:val="nil"/>
              <w:bottom w:val="nil"/>
              <w:right w:val="nil"/>
            </w:tcBorders>
            <w:vAlign w:val="center"/>
            <w:hideMark/>
          </w:tcPr>
          <w:p w14:paraId="6D46DBAA"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5265E957"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2AB58DB1"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Staphylococcus </w:t>
            </w:r>
            <w:proofErr w:type="spellStart"/>
            <w:r w:rsidRPr="00117D82">
              <w:rPr>
                <w:rFonts w:eastAsia="Times New Roman" w:cstheme="minorHAnsi"/>
                <w:i/>
                <w:iCs/>
                <w:color w:val="000000"/>
                <w:sz w:val="21"/>
                <w:szCs w:val="21"/>
              </w:rPr>
              <w:t>cohnii</w:t>
            </w:r>
            <w:proofErr w:type="spellEnd"/>
          </w:p>
        </w:tc>
        <w:tc>
          <w:tcPr>
            <w:tcW w:w="630" w:type="dxa"/>
            <w:gridSpan w:val="2"/>
            <w:tcBorders>
              <w:top w:val="nil"/>
              <w:left w:val="nil"/>
              <w:bottom w:val="nil"/>
              <w:right w:val="nil"/>
            </w:tcBorders>
            <w:shd w:val="clear" w:color="auto" w:fill="auto"/>
            <w:noWrap/>
            <w:vAlign w:val="bottom"/>
            <w:hideMark/>
          </w:tcPr>
          <w:p w14:paraId="12098609"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1267CCBB"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3325E405"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7C2A9E08" w14:textId="77777777" w:rsidTr="00DA65AF">
        <w:trPr>
          <w:trHeight w:val="320"/>
        </w:trPr>
        <w:tc>
          <w:tcPr>
            <w:tcW w:w="1082" w:type="dxa"/>
            <w:vMerge/>
            <w:tcBorders>
              <w:top w:val="nil"/>
              <w:left w:val="nil"/>
              <w:bottom w:val="nil"/>
              <w:right w:val="nil"/>
            </w:tcBorders>
            <w:vAlign w:val="center"/>
            <w:hideMark/>
          </w:tcPr>
          <w:p w14:paraId="331149FF"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39508631"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6138D55F"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Staphylococcus </w:t>
            </w:r>
            <w:proofErr w:type="spellStart"/>
            <w:r w:rsidRPr="00117D82">
              <w:rPr>
                <w:rFonts w:eastAsia="Times New Roman" w:cstheme="minorHAnsi"/>
                <w:i/>
                <w:iCs/>
                <w:color w:val="000000"/>
                <w:sz w:val="21"/>
                <w:szCs w:val="21"/>
              </w:rPr>
              <w:t>delphini</w:t>
            </w:r>
            <w:proofErr w:type="spellEnd"/>
          </w:p>
        </w:tc>
        <w:tc>
          <w:tcPr>
            <w:tcW w:w="630" w:type="dxa"/>
            <w:gridSpan w:val="2"/>
            <w:tcBorders>
              <w:top w:val="nil"/>
              <w:left w:val="nil"/>
              <w:bottom w:val="nil"/>
              <w:right w:val="nil"/>
            </w:tcBorders>
            <w:shd w:val="clear" w:color="auto" w:fill="auto"/>
            <w:noWrap/>
            <w:vAlign w:val="bottom"/>
            <w:hideMark/>
          </w:tcPr>
          <w:p w14:paraId="5C5E99F7"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34458D9F"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6B56CE06"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B5710CE" w14:textId="77777777" w:rsidTr="00DA65AF">
        <w:trPr>
          <w:trHeight w:val="320"/>
        </w:trPr>
        <w:tc>
          <w:tcPr>
            <w:tcW w:w="1082" w:type="dxa"/>
            <w:vMerge/>
            <w:tcBorders>
              <w:top w:val="nil"/>
              <w:left w:val="nil"/>
              <w:bottom w:val="nil"/>
              <w:right w:val="nil"/>
            </w:tcBorders>
            <w:vAlign w:val="center"/>
            <w:hideMark/>
          </w:tcPr>
          <w:p w14:paraId="09FDA1CE"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623509EA"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27CA4B0C"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Staphylococcus </w:t>
            </w:r>
            <w:proofErr w:type="spellStart"/>
            <w:r w:rsidRPr="00117D82">
              <w:rPr>
                <w:rFonts w:eastAsia="Times New Roman" w:cstheme="minorHAnsi"/>
                <w:i/>
                <w:iCs/>
                <w:color w:val="000000"/>
                <w:sz w:val="21"/>
                <w:szCs w:val="21"/>
              </w:rPr>
              <w:t>hemolyticus</w:t>
            </w:r>
            <w:proofErr w:type="spellEnd"/>
          </w:p>
        </w:tc>
        <w:tc>
          <w:tcPr>
            <w:tcW w:w="630" w:type="dxa"/>
            <w:gridSpan w:val="2"/>
            <w:tcBorders>
              <w:top w:val="nil"/>
              <w:left w:val="nil"/>
              <w:bottom w:val="nil"/>
              <w:right w:val="nil"/>
            </w:tcBorders>
            <w:shd w:val="clear" w:color="auto" w:fill="auto"/>
            <w:noWrap/>
            <w:vAlign w:val="bottom"/>
            <w:hideMark/>
          </w:tcPr>
          <w:p w14:paraId="16ADDA90"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26A67991"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5B926C7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07526DE4" w14:textId="77777777" w:rsidTr="00DA65AF">
        <w:trPr>
          <w:trHeight w:val="320"/>
        </w:trPr>
        <w:tc>
          <w:tcPr>
            <w:tcW w:w="1082" w:type="dxa"/>
            <w:vMerge/>
            <w:tcBorders>
              <w:top w:val="nil"/>
              <w:left w:val="nil"/>
              <w:bottom w:val="nil"/>
              <w:right w:val="nil"/>
            </w:tcBorders>
            <w:vAlign w:val="center"/>
            <w:hideMark/>
          </w:tcPr>
          <w:p w14:paraId="762C7BEF"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239B7C82"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1F04444C"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Staphylococcus </w:t>
            </w:r>
            <w:proofErr w:type="spellStart"/>
            <w:r w:rsidRPr="00117D82">
              <w:rPr>
                <w:rFonts w:eastAsia="Times New Roman" w:cstheme="minorHAnsi"/>
                <w:i/>
                <w:iCs/>
                <w:color w:val="000000"/>
                <w:sz w:val="21"/>
                <w:szCs w:val="21"/>
              </w:rPr>
              <w:t>schleiferi</w:t>
            </w:r>
            <w:proofErr w:type="spellEnd"/>
          </w:p>
        </w:tc>
        <w:tc>
          <w:tcPr>
            <w:tcW w:w="630" w:type="dxa"/>
            <w:gridSpan w:val="2"/>
            <w:tcBorders>
              <w:top w:val="nil"/>
              <w:left w:val="nil"/>
              <w:bottom w:val="nil"/>
              <w:right w:val="nil"/>
            </w:tcBorders>
            <w:shd w:val="clear" w:color="auto" w:fill="auto"/>
            <w:noWrap/>
            <w:vAlign w:val="bottom"/>
            <w:hideMark/>
          </w:tcPr>
          <w:p w14:paraId="01BCCC83"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42FE7A35"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37A31B13"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7CC09A4C" w14:textId="77777777" w:rsidTr="00DA65AF">
        <w:trPr>
          <w:trHeight w:val="320"/>
        </w:trPr>
        <w:tc>
          <w:tcPr>
            <w:tcW w:w="1082" w:type="dxa"/>
            <w:vMerge/>
            <w:tcBorders>
              <w:top w:val="nil"/>
              <w:left w:val="nil"/>
              <w:bottom w:val="nil"/>
              <w:right w:val="nil"/>
            </w:tcBorders>
            <w:vAlign w:val="center"/>
            <w:hideMark/>
          </w:tcPr>
          <w:p w14:paraId="004E69F9"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5B441407"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5DC12E94" w14:textId="77777777" w:rsidR="00AD7630" w:rsidRPr="00117D82" w:rsidRDefault="00AD7630" w:rsidP="00DA65AF">
            <w:pPr>
              <w:ind w:hanging="6"/>
              <w:rPr>
                <w:rFonts w:eastAsia="Times New Roman" w:cstheme="minorHAnsi"/>
                <w:i/>
                <w:iCs/>
                <w:color w:val="000000"/>
                <w:sz w:val="21"/>
                <w:szCs w:val="21"/>
              </w:rPr>
            </w:pPr>
            <w:r w:rsidRPr="00117D82">
              <w:rPr>
                <w:rFonts w:eastAsia="Times New Roman" w:cstheme="minorHAnsi"/>
                <w:i/>
                <w:iCs/>
                <w:color w:val="000000"/>
                <w:sz w:val="21"/>
                <w:szCs w:val="21"/>
              </w:rPr>
              <w:t>Staphylococcus intermedius</w:t>
            </w:r>
          </w:p>
        </w:tc>
        <w:tc>
          <w:tcPr>
            <w:tcW w:w="630" w:type="dxa"/>
            <w:gridSpan w:val="2"/>
            <w:tcBorders>
              <w:top w:val="nil"/>
              <w:left w:val="nil"/>
              <w:bottom w:val="nil"/>
              <w:right w:val="nil"/>
            </w:tcBorders>
            <w:shd w:val="clear" w:color="auto" w:fill="auto"/>
            <w:noWrap/>
            <w:vAlign w:val="bottom"/>
            <w:hideMark/>
          </w:tcPr>
          <w:p w14:paraId="5724CA6B"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39763EDE"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085695E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BD02A47" w14:textId="77777777" w:rsidTr="00DA65AF">
        <w:trPr>
          <w:trHeight w:val="320"/>
        </w:trPr>
        <w:tc>
          <w:tcPr>
            <w:tcW w:w="1082" w:type="dxa"/>
            <w:vMerge/>
            <w:tcBorders>
              <w:top w:val="nil"/>
              <w:left w:val="nil"/>
              <w:bottom w:val="nil"/>
              <w:right w:val="nil"/>
            </w:tcBorders>
            <w:vAlign w:val="center"/>
            <w:hideMark/>
          </w:tcPr>
          <w:p w14:paraId="03EC5358" w14:textId="77777777" w:rsidR="00AD7630" w:rsidRPr="00117D82" w:rsidRDefault="00AD7630" w:rsidP="00DA65AF">
            <w:pPr>
              <w:rPr>
                <w:rFonts w:eastAsia="Times New Roman" w:cstheme="minorHAnsi"/>
                <w:color w:val="000000"/>
                <w:sz w:val="21"/>
                <w:szCs w:val="21"/>
              </w:rPr>
            </w:pPr>
          </w:p>
        </w:tc>
        <w:tc>
          <w:tcPr>
            <w:tcW w:w="2158" w:type="dxa"/>
            <w:vMerge w:val="restart"/>
            <w:tcBorders>
              <w:top w:val="nil"/>
              <w:left w:val="nil"/>
              <w:bottom w:val="nil"/>
              <w:right w:val="nil"/>
            </w:tcBorders>
            <w:shd w:val="clear" w:color="000000" w:fill="E7E6E6"/>
            <w:noWrap/>
            <w:vAlign w:val="center"/>
            <w:hideMark/>
          </w:tcPr>
          <w:p w14:paraId="1C4602A8"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Non-hemolytic Staphylococcus</w:t>
            </w:r>
          </w:p>
        </w:tc>
        <w:tc>
          <w:tcPr>
            <w:tcW w:w="3780" w:type="dxa"/>
            <w:tcBorders>
              <w:top w:val="nil"/>
              <w:left w:val="nil"/>
              <w:bottom w:val="nil"/>
              <w:right w:val="nil"/>
            </w:tcBorders>
            <w:shd w:val="clear" w:color="auto" w:fill="auto"/>
            <w:noWrap/>
            <w:vAlign w:val="bottom"/>
            <w:hideMark/>
          </w:tcPr>
          <w:p w14:paraId="44E09689"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Staphylococcus epidermidis</w:t>
            </w:r>
          </w:p>
        </w:tc>
        <w:tc>
          <w:tcPr>
            <w:tcW w:w="630" w:type="dxa"/>
            <w:gridSpan w:val="2"/>
            <w:tcBorders>
              <w:top w:val="nil"/>
              <w:left w:val="nil"/>
              <w:bottom w:val="nil"/>
              <w:right w:val="nil"/>
            </w:tcBorders>
            <w:shd w:val="clear" w:color="auto" w:fill="auto"/>
            <w:noWrap/>
            <w:vAlign w:val="bottom"/>
            <w:hideMark/>
          </w:tcPr>
          <w:p w14:paraId="76FBE5C0"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7</w:t>
            </w:r>
          </w:p>
        </w:tc>
        <w:tc>
          <w:tcPr>
            <w:tcW w:w="1318" w:type="dxa"/>
            <w:gridSpan w:val="2"/>
            <w:tcBorders>
              <w:top w:val="nil"/>
              <w:left w:val="nil"/>
              <w:bottom w:val="nil"/>
              <w:right w:val="nil"/>
            </w:tcBorders>
            <w:shd w:val="clear" w:color="auto" w:fill="auto"/>
            <w:noWrap/>
            <w:vAlign w:val="bottom"/>
            <w:hideMark/>
          </w:tcPr>
          <w:p w14:paraId="38A9EABD"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1.5</w:t>
            </w:r>
          </w:p>
        </w:tc>
        <w:tc>
          <w:tcPr>
            <w:tcW w:w="932" w:type="dxa"/>
            <w:gridSpan w:val="2"/>
            <w:tcBorders>
              <w:top w:val="nil"/>
              <w:left w:val="nil"/>
              <w:bottom w:val="nil"/>
              <w:right w:val="nil"/>
            </w:tcBorders>
          </w:tcPr>
          <w:p w14:paraId="699F3564"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6459854" w14:textId="77777777" w:rsidTr="00DA65AF">
        <w:trPr>
          <w:trHeight w:val="320"/>
        </w:trPr>
        <w:tc>
          <w:tcPr>
            <w:tcW w:w="1082" w:type="dxa"/>
            <w:vMerge/>
            <w:tcBorders>
              <w:top w:val="nil"/>
              <w:left w:val="nil"/>
              <w:bottom w:val="nil"/>
              <w:right w:val="nil"/>
            </w:tcBorders>
            <w:vAlign w:val="center"/>
            <w:hideMark/>
          </w:tcPr>
          <w:p w14:paraId="1BF29D51"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4589F6C1"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58CC2B25"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Staphylococcus </w:t>
            </w:r>
            <w:proofErr w:type="spellStart"/>
            <w:r w:rsidRPr="00117D82">
              <w:rPr>
                <w:rFonts w:eastAsia="Times New Roman" w:cstheme="minorHAnsi"/>
                <w:i/>
                <w:iCs/>
                <w:color w:val="000000"/>
                <w:sz w:val="21"/>
                <w:szCs w:val="21"/>
              </w:rPr>
              <w:t>warneri</w:t>
            </w:r>
            <w:proofErr w:type="spellEnd"/>
          </w:p>
        </w:tc>
        <w:tc>
          <w:tcPr>
            <w:tcW w:w="630" w:type="dxa"/>
            <w:gridSpan w:val="2"/>
            <w:tcBorders>
              <w:top w:val="nil"/>
              <w:left w:val="nil"/>
              <w:bottom w:val="nil"/>
              <w:right w:val="nil"/>
            </w:tcBorders>
            <w:shd w:val="clear" w:color="auto" w:fill="auto"/>
            <w:noWrap/>
            <w:vAlign w:val="bottom"/>
            <w:hideMark/>
          </w:tcPr>
          <w:p w14:paraId="2BA00CE6"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361BA0F5"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5CFAA2D4"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4266013" w14:textId="77777777" w:rsidTr="00DA65AF">
        <w:trPr>
          <w:trHeight w:val="320"/>
        </w:trPr>
        <w:tc>
          <w:tcPr>
            <w:tcW w:w="1082" w:type="dxa"/>
            <w:vMerge/>
            <w:tcBorders>
              <w:top w:val="nil"/>
              <w:left w:val="nil"/>
              <w:bottom w:val="nil"/>
              <w:right w:val="nil"/>
            </w:tcBorders>
            <w:vAlign w:val="center"/>
            <w:hideMark/>
          </w:tcPr>
          <w:p w14:paraId="06F184EB"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7A84D9E6"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55A8450A"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Staphylococcus </w:t>
            </w:r>
            <w:proofErr w:type="spellStart"/>
            <w:r w:rsidRPr="00117D82">
              <w:rPr>
                <w:rFonts w:eastAsia="Times New Roman" w:cstheme="minorHAnsi"/>
                <w:i/>
                <w:iCs/>
                <w:color w:val="000000"/>
                <w:sz w:val="21"/>
                <w:szCs w:val="21"/>
              </w:rPr>
              <w:t>lentus</w:t>
            </w:r>
            <w:proofErr w:type="spellEnd"/>
          </w:p>
        </w:tc>
        <w:tc>
          <w:tcPr>
            <w:tcW w:w="630" w:type="dxa"/>
            <w:gridSpan w:val="2"/>
            <w:tcBorders>
              <w:top w:val="nil"/>
              <w:left w:val="nil"/>
              <w:bottom w:val="nil"/>
              <w:right w:val="nil"/>
            </w:tcBorders>
            <w:shd w:val="clear" w:color="auto" w:fill="auto"/>
            <w:noWrap/>
            <w:vAlign w:val="bottom"/>
            <w:hideMark/>
          </w:tcPr>
          <w:p w14:paraId="336D6D78"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080D7076"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06A00682"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772B9B7" w14:textId="77777777" w:rsidTr="00DA65AF">
        <w:trPr>
          <w:trHeight w:val="320"/>
        </w:trPr>
        <w:tc>
          <w:tcPr>
            <w:tcW w:w="1082" w:type="dxa"/>
            <w:vMerge/>
            <w:tcBorders>
              <w:top w:val="nil"/>
              <w:left w:val="nil"/>
              <w:bottom w:val="nil"/>
              <w:right w:val="nil"/>
            </w:tcBorders>
            <w:vAlign w:val="center"/>
            <w:hideMark/>
          </w:tcPr>
          <w:p w14:paraId="0F40913F"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3B10D748"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101FC43E"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Staphylococcus </w:t>
            </w:r>
            <w:proofErr w:type="spellStart"/>
            <w:r w:rsidRPr="00117D82">
              <w:rPr>
                <w:rFonts w:eastAsia="Times New Roman" w:cstheme="minorHAnsi"/>
                <w:i/>
                <w:iCs/>
                <w:color w:val="000000"/>
                <w:sz w:val="21"/>
                <w:szCs w:val="21"/>
              </w:rPr>
              <w:t>simulans</w:t>
            </w:r>
            <w:proofErr w:type="spellEnd"/>
          </w:p>
        </w:tc>
        <w:tc>
          <w:tcPr>
            <w:tcW w:w="630" w:type="dxa"/>
            <w:gridSpan w:val="2"/>
            <w:tcBorders>
              <w:top w:val="nil"/>
              <w:left w:val="nil"/>
              <w:bottom w:val="nil"/>
              <w:right w:val="nil"/>
            </w:tcBorders>
            <w:shd w:val="clear" w:color="auto" w:fill="auto"/>
            <w:noWrap/>
            <w:vAlign w:val="bottom"/>
            <w:hideMark/>
          </w:tcPr>
          <w:p w14:paraId="2DB84542"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1145BA70"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3B0E1CC6"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05D2FECA" w14:textId="77777777" w:rsidTr="00DA65AF">
        <w:trPr>
          <w:trHeight w:val="320"/>
        </w:trPr>
        <w:tc>
          <w:tcPr>
            <w:tcW w:w="1082" w:type="dxa"/>
            <w:vMerge/>
            <w:tcBorders>
              <w:top w:val="nil"/>
              <w:left w:val="nil"/>
              <w:bottom w:val="nil"/>
              <w:right w:val="nil"/>
            </w:tcBorders>
            <w:vAlign w:val="center"/>
            <w:hideMark/>
          </w:tcPr>
          <w:p w14:paraId="774B5687" w14:textId="77777777" w:rsidR="00AD7630" w:rsidRPr="00117D82" w:rsidRDefault="00AD7630" w:rsidP="00DA65AF">
            <w:pPr>
              <w:rPr>
                <w:rFonts w:eastAsia="Times New Roman" w:cstheme="minorHAnsi"/>
                <w:color w:val="000000"/>
                <w:sz w:val="21"/>
                <w:szCs w:val="21"/>
              </w:rPr>
            </w:pPr>
          </w:p>
        </w:tc>
        <w:tc>
          <w:tcPr>
            <w:tcW w:w="2158" w:type="dxa"/>
            <w:vMerge w:val="restart"/>
            <w:tcBorders>
              <w:top w:val="nil"/>
              <w:left w:val="nil"/>
              <w:bottom w:val="nil"/>
              <w:right w:val="nil"/>
            </w:tcBorders>
            <w:shd w:val="clear" w:color="000000" w:fill="D0CECE"/>
            <w:noWrap/>
            <w:vAlign w:val="center"/>
            <w:hideMark/>
          </w:tcPr>
          <w:p w14:paraId="204369F6"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 xml:space="preserve">Streptococcus </w:t>
            </w:r>
            <w:proofErr w:type="spellStart"/>
            <w:r w:rsidRPr="00117D82">
              <w:rPr>
                <w:rFonts w:eastAsia="Times New Roman" w:cstheme="minorHAnsi"/>
                <w:color w:val="000000"/>
                <w:sz w:val="21"/>
                <w:szCs w:val="21"/>
              </w:rPr>
              <w:t>spp</w:t>
            </w:r>
            <w:proofErr w:type="spellEnd"/>
          </w:p>
        </w:tc>
        <w:tc>
          <w:tcPr>
            <w:tcW w:w="3780" w:type="dxa"/>
            <w:tcBorders>
              <w:top w:val="nil"/>
              <w:left w:val="nil"/>
              <w:bottom w:val="nil"/>
              <w:right w:val="nil"/>
            </w:tcBorders>
            <w:shd w:val="clear" w:color="auto" w:fill="auto"/>
            <w:noWrap/>
            <w:vAlign w:val="bottom"/>
            <w:hideMark/>
          </w:tcPr>
          <w:p w14:paraId="5544D204"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Streptococcus </w:t>
            </w:r>
            <w:proofErr w:type="spellStart"/>
            <w:r w:rsidRPr="00117D82">
              <w:rPr>
                <w:rFonts w:eastAsia="Times New Roman" w:cstheme="minorHAnsi"/>
                <w:i/>
                <w:iCs/>
                <w:color w:val="000000"/>
                <w:sz w:val="21"/>
                <w:szCs w:val="21"/>
              </w:rPr>
              <w:t>zooepidemicus</w:t>
            </w:r>
            <w:proofErr w:type="spellEnd"/>
          </w:p>
        </w:tc>
        <w:tc>
          <w:tcPr>
            <w:tcW w:w="630" w:type="dxa"/>
            <w:gridSpan w:val="2"/>
            <w:tcBorders>
              <w:top w:val="nil"/>
              <w:left w:val="nil"/>
              <w:bottom w:val="nil"/>
              <w:right w:val="nil"/>
            </w:tcBorders>
            <w:shd w:val="clear" w:color="auto" w:fill="auto"/>
            <w:noWrap/>
            <w:vAlign w:val="bottom"/>
            <w:hideMark/>
          </w:tcPr>
          <w:p w14:paraId="4C39C083"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59</w:t>
            </w:r>
          </w:p>
        </w:tc>
        <w:tc>
          <w:tcPr>
            <w:tcW w:w="1318" w:type="dxa"/>
            <w:gridSpan w:val="2"/>
            <w:tcBorders>
              <w:top w:val="nil"/>
              <w:left w:val="nil"/>
              <w:bottom w:val="nil"/>
              <w:right w:val="nil"/>
            </w:tcBorders>
            <w:shd w:val="clear" w:color="auto" w:fill="auto"/>
            <w:noWrap/>
            <w:vAlign w:val="bottom"/>
            <w:hideMark/>
          </w:tcPr>
          <w:p w14:paraId="5E9B525B"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12.9</w:t>
            </w:r>
          </w:p>
        </w:tc>
        <w:tc>
          <w:tcPr>
            <w:tcW w:w="932" w:type="dxa"/>
            <w:gridSpan w:val="2"/>
            <w:tcBorders>
              <w:top w:val="nil"/>
              <w:left w:val="nil"/>
              <w:bottom w:val="nil"/>
              <w:right w:val="nil"/>
            </w:tcBorders>
          </w:tcPr>
          <w:p w14:paraId="07B35510"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062812DE" w14:textId="77777777" w:rsidTr="00DA65AF">
        <w:trPr>
          <w:trHeight w:val="320"/>
        </w:trPr>
        <w:tc>
          <w:tcPr>
            <w:tcW w:w="1082" w:type="dxa"/>
            <w:vMerge/>
            <w:tcBorders>
              <w:top w:val="nil"/>
              <w:left w:val="nil"/>
              <w:bottom w:val="nil"/>
              <w:right w:val="nil"/>
            </w:tcBorders>
            <w:vAlign w:val="center"/>
            <w:hideMark/>
          </w:tcPr>
          <w:p w14:paraId="0A8532CC"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32FA846B"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4FB6BB36"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Unspecified Streptococcus strains</w:t>
            </w:r>
          </w:p>
        </w:tc>
        <w:tc>
          <w:tcPr>
            <w:tcW w:w="630" w:type="dxa"/>
            <w:gridSpan w:val="2"/>
            <w:tcBorders>
              <w:top w:val="nil"/>
              <w:left w:val="nil"/>
              <w:bottom w:val="nil"/>
              <w:right w:val="nil"/>
            </w:tcBorders>
            <w:shd w:val="clear" w:color="auto" w:fill="auto"/>
            <w:noWrap/>
            <w:vAlign w:val="bottom"/>
            <w:hideMark/>
          </w:tcPr>
          <w:p w14:paraId="3038E541"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19</w:t>
            </w:r>
          </w:p>
        </w:tc>
        <w:tc>
          <w:tcPr>
            <w:tcW w:w="1318" w:type="dxa"/>
            <w:gridSpan w:val="2"/>
            <w:tcBorders>
              <w:top w:val="nil"/>
              <w:left w:val="nil"/>
              <w:bottom w:val="nil"/>
              <w:right w:val="nil"/>
            </w:tcBorders>
            <w:shd w:val="clear" w:color="auto" w:fill="auto"/>
            <w:noWrap/>
            <w:vAlign w:val="bottom"/>
            <w:hideMark/>
          </w:tcPr>
          <w:p w14:paraId="11BFB1E7"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4.2</w:t>
            </w:r>
          </w:p>
        </w:tc>
        <w:tc>
          <w:tcPr>
            <w:tcW w:w="932" w:type="dxa"/>
            <w:gridSpan w:val="2"/>
            <w:tcBorders>
              <w:top w:val="nil"/>
              <w:left w:val="nil"/>
              <w:bottom w:val="nil"/>
              <w:right w:val="nil"/>
            </w:tcBorders>
          </w:tcPr>
          <w:p w14:paraId="0218A2BE"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5D6DCD5E" w14:textId="77777777" w:rsidTr="00DA65AF">
        <w:trPr>
          <w:trHeight w:val="320"/>
        </w:trPr>
        <w:tc>
          <w:tcPr>
            <w:tcW w:w="1082" w:type="dxa"/>
            <w:vMerge/>
            <w:tcBorders>
              <w:top w:val="nil"/>
              <w:left w:val="nil"/>
              <w:bottom w:val="nil"/>
              <w:right w:val="nil"/>
            </w:tcBorders>
            <w:vAlign w:val="center"/>
            <w:hideMark/>
          </w:tcPr>
          <w:p w14:paraId="4A6878D6"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24F07E54"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392B29D8"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Streptococcus </w:t>
            </w:r>
            <w:proofErr w:type="spellStart"/>
            <w:r w:rsidRPr="00117D82">
              <w:rPr>
                <w:rFonts w:eastAsia="Times New Roman" w:cstheme="minorHAnsi"/>
                <w:i/>
                <w:iCs/>
                <w:color w:val="000000"/>
                <w:sz w:val="21"/>
                <w:szCs w:val="21"/>
              </w:rPr>
              <w:t>dysgalactiae</w:t>
            </w:r>
            <w:proofErr w:type="spellEnd"/>
            <w:r w:rsidRPr="00117D82">
              <w:rPr>
                <w:rFonts w:eastAsia="Times New Roman" w:cstheme="minorHAnsi"/>
                <w:i/>
                <w:iCs/>
                <w:color w:val="000000"/>
                <w:sz w:val="21"/>
                <w:szCs w:val="21"/>
              </w:rPr>
              <w:t xml:space="preserve"> var </w:t>
            </w:r>
            <w:proofErr w:type="spellStart"/>
            <w:r w:rsidRPr="00117D82">
              <w:rPr>
                <w:rFonts w:eastAsia="Times New Roman" w:cstheme="minorHAnsi"/>
                <w:i/>
                <w:iCs/>
                <w:color w:val="000000"/>
                <w:sz w:val="21"/>
                <w:szCs w:val="21"/>
              </w:rPr>
              <w:t>equismills</w:t>
            </w:r>
            <w:proofErr w:type="spellEnd"/>
          </w:p>
        </w:tc>
        <w:tc>
          <w:tcPr>
            <w:tcW w:w="630" w:type="dxa"/>
            <w:gridSpan w:val="2"/>
            <w:tcBorders>
              <w:top w:val="nil"/>
              <w:left w:val="nil"/>
              <w:bottom w:val="nil"/>
              <w:right w:val="nil"/>
            </w:tcBorders>
            <w:shd w:val="clear" w:color="auto" w:fill="auto"/>
            <w:noWrap/>
            <w:vAlign w:val="bottom"/>
            <w:hideMark/>
          </w:tcPr>
          <w:p w14:paraId="47F10854"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11</w:t>
            </w:r>
          </w:p>
        </w:tc>
        <w:tc>
          <w:tcPr>
            <w:tcW w:w="1318" w:type="dxa"/>
            <w:gridSpan w:val="2"/>
            <w:tcBorders>
              <w:top w:val="nil"/>
              <w:left w:val="nil"/>
              <w:bottom w:val="nil"/>
              <w:right w:val="nil"/>
            </w:tcBorders>
            <w:shd w:val="clear" w:color="auto" w:fill="auto"/>
            <w:noWrap/>
            <w:vAlign w:val="bottom"/>
            <w:hideMark/>
          </w:tcPr>
          <w:p w14:paraId="04D95596"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2.4</w:t>
            </w:r>
          </w:p>
        </w:tc>
        <w:tc>
          <w:tcPr>
            <w:tcW w:w="932" w:type="dxa"/>
            <w:gridSpan w:val="2"/>
            <w:tcBorders>
              <w:top w:val="nil"/>
              <w:left w:val="nil"/>
              <w:bottom w:val="nil"/>
              <w:right w:val="nil"/>
            </w:tcBorders>
          </w:tcPr>
          <w:p w14:paraId="20B51185"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3D18F385" w14:textId="77777777" w:rsidTr="00DA65AF">
        <w:trPr>
          <w:trHeight w:val="320"/>
        </w:trPr>
        <w:tc>
          <w:tcPr>
            <w:tcW w:w="1082" w:type="dxa"/>
            <w:vMerge/>
            <w:tcBorders>
              <w:top w:val="nil"/>
              <w:left w:val="nil"/>
              <w:bottom w:val="nil"/>
              <w:right w:val="nil"/>
            </w:tcBorders>
            <w:vAlign w:val="center"/>
            <w:hideMark/>
          </w:tcPr>
          <w:p w14:paraId="586C75E0"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53F2ED56"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2987E9B7"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Streptococcus </w:t>
            </w:r>
            <w:proofErr w:type="spellStart"/>
            <w:r w:rsidRPr="00117D82">
              <w:rPr>
                <w:rFonts w:eastAsia="Times New Roman" w:cstheme="minorHAnsi"/>
                <w:i/>
                <w:iCs/>
                <w:color w:val="000000"/>
                <w:sz w:val="21"/>
                <w:szCs w:val="21"/>
              </w:rPr>
              <w:t>parauberis</w:t>
            </w:r>
            <w:proofErr w:type="spellEnd"/>
          </w:p>
        </w:tc>
        <w:tc>
          <w:tcPr>
            <w:tcW w:w="630" w:type="dxa"/>
            <w:gridSpan w:val="2"/>
            <w:tcBorders>
              <w:top w:val="nil"/>
              <w:left w:val="nil"/>
              <w:bottom w:val="nil"/>
              <w:right w:val="nil"/>
            </w:tcBorders>
            <w:shd w:val="clear" w:color="auto" w:fill="auto"/>
            <w:noWrap/>
            <w:vAlign w:val="bottom"/>
            <w:hideMark/>
          </w:tcPr>
          <w:p w14:paraId="5E1DD36A"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4</w:t>
            </w:r>
          </w:p>
        </w:tc>
        <w:tc>
          <w:tcPr>
            <w:tcW w:w="1318" w:type="dxa"/>
            <w:gridSpan w:val="2"/>
            <w:tcBorders>
              <w:top w:val="nil"/>
              <w:left w:val="nil"/>
              <w:bottom w:val="nil"/>
              <w:right w:val="nil"/>
            </w:tcBorders>
            <w:shd w:val="clear" w:color="auto" w:fill="auto"/>
            <w:noWrap/>
            <w:vAlign w:val="bottom"/>
            <w:hideMark/>
          </w:tcPr>
          <w:p w14:paraId="394483B7"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0.9</w:t>
            </w:r>
          </w:p>
        </w:tc>
        <w:tc>
          <w:tcPr>
            <w:tcW w:w="932" w:type="dxa"/>
            <w:gridSpan w:val="2"/>
            <w:tcBorders>
              <w:top w:val="nil"/>
              <w:left w:val="nil"/>
              <w:bottom w:val="nil"/>
              <w:right w:val="nil"/>
            </w:tcBorders>
          </w:tcPr>
          <w:p w14:paraId="147DE723"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F7F0FB6" w14:textId="77777777" w:rsidTr="00DA65AF">
        <w:trPr>
          <w:trHeight w:val="320"/>
        </w:trPr>
        <w:tc>
          <w:tcPr>
            <w:tcW w:w="1082" w:type="dxa"/>
            <w:vMerge/>
            <w:tcBorders>
              <w:top w:val="nil"/>
              <w:left w:val="nil"/>
              <w:bottom w:val="nil"/>
              <w:right w:val="nil"/>
            </w:tcBorders>
            <w:vAlign w:val="center"/>
            <w:hideMark/>
          </w:tcPr>
          <w:p w14:paraId="01430BF0"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042DA8C5"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66B031FB"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Streptococcus </w:t>
            </w:r>
            <w:proofErr w:type="spellStart"/>
            <w:r w:rsidRPr="00117D82">
              <w:rPr>
                <w:rFonts w:eastAsia="Times New Roman" w:cstheme="minorHAnsi"/>
                <w:i/>
                <w:iCs/>
                <w:color w:val="000000"/>
                <w:sz w:val="21"/>
                <w:szCs w:val="21"/>
              </w:rPr>
              <w:t>dysgalactiae</w:t>
            </w:r>
            <w:proofErr w:type="spellEnd"/>
            <w:r w:rsidRPr="00117D82">
              <w:rPr>
                <w:rFonts w:eastAsia="Times New Roman" w:cstheme="minorHAnsi"/>
                <w:i/>
                <w:iCs/>
                <w:color w:val="000000"/>
                <w:sz w:val="21"/>
                <w:szCs w:val="21"/>
              </w:rPr>
              <w:t xml:space="preserve"> var </w:t>
            </w:r>
            <w:proofErr w:type="spellStart"/>
            <w:r w:rsidRPr="00117D82">
              <w:rPr>
                <w:rFonts w:eastAsia="Times New Roman" w:cstheme="minorHAnsi"/>
                <w:i/>
                <w:iCs/>
                <w:color w:val="000000"/>
                <w:sz w:val="21"/>
                <w:szCs w:val="21"/>
              </w:rPr>
              <w:t>dysgalactiae</w:t>
            </w:r>
            <w:proofErr w:type="spellEnd"/>
          </w:p>
        </w:tc>
        <w:tc>
          <w:tcPr>
            <w:tcW w:w="630" w:type="dxa"/>
            <w:gridSpan w:val="2"/>
            <w:tcBorders>
              <w:top w:val="nil"/>
              <w:left w:val="nil"/>
              <w:bottom w:val="nil"/>
              <w:right w:val="nil"/>
            </w:tcBorders>
            <w:shd w:val="clear" w:color="auto" w:fill="auto"/>
            <w:noWrap/>
            <w:vAlign w:val="bottom"/>
            <w:hideMark/>
          </w:tcPr>
          <w:p w14:paraId="107A5A2A"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3</w:t>
            </w:r>
          </w:p>
        </w:tc>
        <w:tc>
          <w:tcPr>
            <w:tcW w:w="1318" w:type="dxa"/>
            <w:gridSpan w:val="2"/>
            <w:tcBorders>
              <w:top w:val="nil"/>
              <w:left w:val="nil"/>
              <w:bottom w:val="nil"/>
              <w:right w:val="nil"/>
            </w:tcBorders>
            <w:shd w:val="clear" w:color="auto" w:fill="auto"/>
            <w:noWrap/>
            <w:vAlign w:val="bottom"/>
            <w:hideMark/>
          </w:tcPr>
          <w:p w14:paraId="40E1A7AB"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0.7</w:t>
            </w:r>
          </w:p>
        </w:tc>
        <w:tc>
          <w:tcPr>
            <w:tcW w:w="932" w:type="dxa"/>
            <w:gridSpan w:val="2"/>
            <w:tcBorders>
              <w:top w:val="nil"/>
              <w:left w:val="nil"/>
              <w:bottom w:val="nil"/>
              <w:right w:val="nil"/>
            </w:tcBorders>
          </w:tcPr>
          <w:p w14:paraId="2BEA1D9E"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6B719AF2" w14:textId="77777777" w:rsidTr="00DA65AF">
        <w:trPr>
          <w:trHeight w:val="320"/>
        </w:trPr>
        <w:tc>
          <w:tcPr>
            <w:tcW w:w="1082" w:type="dxa"/>
            <w:vMerge/>
            <w:tcBorders>
              <w:top w:val="nil"/>
              <w:left w:val="nil"/>
              <w:bottom w:val="nil"/>
              <w:right w:val="nil"/>
            </w:tcBorders>
            <w:vAlign w:val="center"/>
            <w:hideMark/>
          </w:tcPr>
          <w:p w14:paraId="588AA6BC"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5A2B7088"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4F89035F"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Streptococcus </w:t>
            </w:r>
            <w:proofErr w:type="spellStart"/>
            <w:r w:rsidRPr="00117D82">
              <w:rPr>
                <w:rFonts w:eastAsia="Times New Roman" w:cstheme="minorHAnsi"/>
                <w:i/>
                <w:iCs/>
                <w:color w:val="000000"/>
                <w:sz w:val="21"/>
                <w:szCs w:val="21"/>
              </w:rPr>
              <w:t>pseudoporcinus</w:t>
            </w:r>
            <w:proofErr w:type="spellEnd"/>
          </w:p>
        </w:tc>
        <w:tc>
          <w:tcPr>
            <w:tcW w:w="630" w:type="dxa"/>
            <w:gridSpan w:val="2"/>
            <w:tcBorders>
              <w:top w:val="nil"/>
              <w:left w:val="nil"/>
              <w:bottom w:val="nil"/>
              <w:right w:val="nil"/>
            </w:tcBorders>
            <w:shd w:val="clear" w:color="auto" w:fill="auto"/>
            <w:noWrap/>
            <w:vAlign w:val="bottom"/>
            <w:hideMark/>
          </w:tcPr>
          <w:p w14:paraId="565337EA"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5194F522"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5A8CED1F"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0CC17FA0" w14:textId="77777777" w:rsidTr="00DA65AF">
        <w:trPr>
          <w:trHeight w:val="320"/>
        </w:trPr>
        <w:tc>
          <w:tcPr>
            <w:tcW w:w="1082" w:type="dxa"/>
            <w:vMerge/>
            <w:tcBorders>
              <w:top w:val="nil"/>
              <w:left w:val="nil"/>
              <w:bottom w:val="nil"/>
              <w:right w:val="nil"/>
            </w:tcBorders>
            <w:vAlign w:val="center"/>
            <w:hideMark/>
          </w:tcPr>
          <w:p w14:paraId="00522A35"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6B29E321"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40FB6BD1"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Streptococcus </w:t>
            </w:r>
            <w:proofErr w:type="spellStart"/>
            <w:r w:rsidRPr="00117D82">
              <w:rPr>
                <w:rFonts w:eastAsia="Times New Roman" w:cstheme="minorHAnsi"/>
                <w:i/>
                <w:iCs/>
                <w:color w:val="000000"/>
                <w:sz w:val="21"/>
                <w:szCs w:val="21"/>
              </w:rPr>
              <w:t>lutetiensis</w:t>
            </w:r>
            <w:proofErr w:type="spellEnd"/>
          </w:p>
        </w:tc>
        <w:tc>
          <w:tcPr>
            <w:tcW w:w="630" w:type="dxa"/>
            <w:gridSpan w:val="2"/>
            <w:tcBorders>
              <w:top w:val="nil"/>
              <w:left w:val="nil"/>
              <w:bottom w:val="nil"/>
              <w:right w:val="nil"/>
            </w:tcBorders>
            <w:shd w:val="clear" w:color="auto" w:fill="auto"/>
            <w:noWrap/>
            <w:vAlign w:val="bottom"/>
            <w:hideMark/>
          </w:tcPr>
          <w:p w14:paraId="0863F856"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7E3AB2B0"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2CE5F3AA"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6A9CBE02" w14:textId="77777777" w:rsidTr="00DA65AF">
        <w:trPr>
          <w:trHeight w:val="320"/>
        </w:trPr>
        <w:tc>
          <w:tcPr>
            <w:tcW w:w="1082" w:type="dxa"/>
            <w:vMerge/>
            <w:tcBorders>
              <w:top w:val="nil"/>
              <w:left w:val="nil"/>
              <w:bottom w:val="nil"/>
              <w:right w:val="nil"/>
            </w:tcBorders>
            <w:vAlign w:val="center"/>
            <w:hideMark/>
          </w:tcPr>
          <w:p w14:paraId="7649DFCF"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0B1BFB5E"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4B86FFAB"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Streptococcus minor</w:t>
            </w:r>
          </w:p>
        </w:tc>
        <w:tc>
          <w:tcPr>
            <w:tcW w:w="630" w:type="dxa"/>
            <w:gridSpan w:val="2"/>
            <w:tcBorders>
              <w:top w:val="nil"/>
              <w:left w:val="nil"/>
              <w:bottom w:val="nil"/>
              <w:right w:val="nil"/>
            </w:tcBorders>
            <w:shd w:val="clear" w:color="auto" w:fill="auto"/>
            <w:noWrap/>
            <w:vAlign w:val="bottom"/>
            <w:hideMark/>
          </w:tcPr>
          <w:p w14:paraId="150B17A5"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6596C438"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63F289C9"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3781FE4D" w14:textId="77777777" w:rsidTr="00DA65AF">
        <w:trPr>
          <w:trHeight w:val="320"/>
        </w:trPr>
        <w:tc>
          <w:tcPr>
            <w:tcW w:w="1082" w:type="dxa"/>
            <w:vMerge/>
            <w:tcBorders>
              <w:top w:val="nil"/>
              <w:left w:val="nil"/>
              <w:bottom w:val="nil"/>
              <w:right w:val="nil"/>
            </w:tcBorders>
            <w:vAlign w:val="center"/>
            <w:hideMark/>
          </w:tcPr>
          <w:p w14:paraId="1A323256"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12C1DE65"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327D714E"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Streptococcus </w:t>
            </w:r>
            <w:proofErr w:type="spellStart"/>
            <w:r w:rsidRPr="00117D82">
              <w:rPr>
                <w:rFonts w:eastAsia="Times New Roman" w:cstheme="minorHAnsi"/>
                <w:i/>
                <w:iCs/>
                <w:color w:val="000000"/>
                <w:sz w:val="21"/>
                <w:szCs w:val="21"/>
              </w:rPr>
              <w:t>oralis</w:t>
            </w:r>
            <w:proofErr w:type="spellEnd"/>
            <w:r w:rsidRPr="00117D82">
              <w:rPr>
                <w:rFonts w:eastAsia="Times New Roman" w:cstheme="minorHAnsi"/>
                <w:i/>
                <w:iCs/>
                <w:color w:val="000000"/>
                <w:sz w:val="21"/>
                <w:szCs w:val="21"/>
              </w:rPr>
              <w:t xml:space="preserve"> </w:t>
            </w:r>
          </w:p>
        </w:tc>
        <w:tc>
          <w:tcPr>
            <w:tcW w:w="630" w:type="dxa"/>
            <w:gridSpan w:val="2"/>
            <w:tcBorders>
              <w:top w:val="nil"/>
              <w:left w:val="nil"/>
              <w:bottom w:val="nil"/>
              <w:right w:val="nil"/>
            </w:tcBorders>
            <w:shd w:val="clear" w:color="auto" w:fill="auto"/>
            <w:noWrap/>
            <w:vAlign w:val="bottom"/>
            <w:hideMark/>
          </w:tcPr>
          <w:p w14:paraId="1170820C"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2439CF7E"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58D9D30A"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278F790" w14:textId="77777777" w:rsidTr="00DA65AF">
        <w:trPr>
          <w:trHeight w:val="320"/>
        </w:trPr>
        <w:tc>
          <w:tcPr>
            <w:tcW w:w="1082" w:type="dxa"/>
            <w:vMerge/>
            <w:tcBorders>
              <w:top w:val="nil"/>
              <w:left w:val="nil"/>
              <w:bottom w:val="nil"/>
              <w:right w:val="nil"/>
            </w:tcBorders>
            <w:vAlign w:val="center"/>
            <w:hideMark/>
          </w:tcPr>
          <w:p w14:paraId="11059762"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1E8D420D"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2C2BB016"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Streptococcus </w:t>
            </w:r>
            <w:proofErr w:type="spellStart"/>
            <w:r w:rsidRPr="00117D82">
              <w:rPr>
                <w:rFonts w:eastAsia="Times New Roman" w:cstheme="minorHAnsi"/>
                <w:i/>
                <w:iCs/>
                <w:color w:val="000000"/>
                <w:sz w:val="21"/>
                <w:szCs w:val="21"/>
              </w:rPr>
              <w:t>uberis</w:t>
            </w:r>
            <w:proofErr w:type="spellEnd"/>
          </w:p>
        </w:tc>
        <w:tc>
          <w:tcPr>
            <w:tcW w:w="630" w:type="dxa"/>
            <w:gridSpan w:val="2"/>
            <w:tcBorders>
              <w:top w:val="nil"/>
              <w:left w:val="nil"/>
              <w:bottom w:val="nil"/>
              <w:right w:val="nil"/>
            </w:tcBorders>
            <w:shd w:val="clear" w:color="auto" w:fill="auto"/>
            <w:noWrap/>
            <w:vAlign w:val="bottom"/>
            <w:hideMark/>
          </w:tcPr>
          <w:p w14:paraId="230EFAC9"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10B7ACBE"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716A9F94"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7CB0AB22" w14:textId="77777777" w:rsidTr="00DA65AF">
        <w:trPr>
          <w:trHeight w:val="320"/>
        </w:trPr>
        <w:tc>
          <w:tcPr>
            <w:tcW w:w="1082" w:type="dxa"/>
            <w:vMerge/>
            <w:tcBorders>
              <w:top w:val="nil"/>
              <w:left w:val="nil"/>
              <w:bottom w:val="nil"/>
              <w:right w:val="nil"/>
            </w:tcBorders>
            <w:vAlign w:val="center"/>
            <w:hideMark/>
          </w:tcPr>
          <w:p w14:paraId="15BE2076" w14:textId="77777777" w:rsidR="00AD7630" w:rsidRPr="00117D82" w:rsidRDefault="00AD7630" w:rsidP="00DA65AF">
            <w:pPr>
              <w:rPr>
                <w:rFonts w:eastAsia="Times New Roman" w:cstheme="minorHAnsi"/>
                <w:color w:val="000000"/>
                <w:sz w:val="21"/>
                <w:szCs w:val="21"/>
              </w:rPr>
            </w:pPr>
          </w:p>
        </w:tc>
        <w:tc>
          <w:tcPr>
            <w:tcW w:w="2158" w:type="dxa"/>
            <w:vMerge w:val="restart"/>
            <w:tcBorders>
              <w:top w:val="nil"/>
              <w:left w:val="nil"/>
              <w:bottom w:val="nil"/>
              <w:right w:val="nil"/>
            </w:tcBorders>
            <w:shd w:val="clear" w:color="000000" w:fill="E7E6E6"/>
            <w:noWrap/>
            <w:vAlign w:val="center"/>
            <w:hideMark/>
          </w:tcPr>
          <w:p w14:paraId="39F01DD8"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Enterococcus spp.</w:t>
            </w:r>
          </w:p>
        </w:tc>
        <w:tc>
          <w:tcPr>
            <w:tcW w:w="3780" w:type="dxa"/>
            <w:tcBorders>
              <w:top w:val="nil"/>
              <w:left w:val="nil"/>
              <w:bottom w:val="nil"/>
              <w:right w:val="nil"/>
            </w:tcBorders>
            <w:shd w:val="clear" w:color="auto" w:fill="auto"/>
            <w:noWrap/>
            <w:vAlign w:val="bottom"/>
            <w:hideMark/>
          </w:tcPr>
          <w:p w14:paraId="4BB5AC2D"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Enterococcus faecalis</w:t>
            </w:r>
          </w:p>
        </w:tc>
        <w:tc>
          <w:tcPr>
            <w:tcW w:w="630" w:type="dxa"/>
            <w:gridSpan w:val="2"/>
            <w:tcBorders>
              <w:top w:val="nil"/>
              <w:left w:val="nil"/>
              <w:bottom w:val="nil"/>
              <w:right w:val="nil"/>
            </w:tcBorders>
            <w:shd w:val="clear" w:color="auto" w:fill="auto"/>
            <w:noWrap/>
            <w:vAlign w:val="bottom"/>
            <w:hideMark/>
          </w:tcPr>
          <w:p w14:paraId="139B29D8"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20</w:t>
            </w:r>
          </w:p>
        </w:tc>
        <w:tc>
          <w:tcPr>
            <w:tcW w:w="1318" w:type="dxa"/>
            <w:gridSpan w:val="2"/>
            <w:tcBorders>
              <w:top w:val="nil"/>
              <w:left w:val="nil"/>
              <w:bottom w:val="nil"/>
              <w:right w:val="nil"/>
            </w:tcBorders>
            <w:shd w:val="clear" w:color="auto" w:fill="auto"/>
            <w:noWrap/>
            <w:vAlign w:val="bottom"/>
            <w:hideMark/>
          </w:tcPr>
          <w:p w14:paraId="42A101BC"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4.4</w:t>
            </w:r>
          </w:p>
        </w:tc>
        <w:tc>
          <w:tcPr>
            <w:tcW w:w="932" w:type="dxa"/>
            <w:gridSpan w:val="2"/>
            <w:tcBorders>
              <w:top w:val="nil"/>
              <w:left w:val="nil"/>
              <w:bottom w:val="nil"/>
              <w:right w:val="nil"/>
            </w:tcBorders>
          </w:tcPr>
          <w:p w14:paraId="35CC60F7"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8DF9D60" w14:textId="77777777" w:rsidTr="00DA65AF">
        <w:trPr>
          <w:trHeight w:val="320"/>
        </w:trPr>
        <w:tc>
          <w:tcPr>
            <w:tcW w:w="1082" w:type="dxa"/>
            <w:vMerge/>
            <w:tcBorders>
              <w:top w:val="nil"/>
              <w:left w:val="nil"/>
              <w:bottom w:val="nil"/>
              <w:right w:val="nil"/>
            </w:tcBorders>
            <w:vAlign w:val="center"/>
            <w:hideMark/>
          </w:tcPr>
          <w:p w14:paraId="20A23B87"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0AD26D68"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45BBED92"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Enterococcus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5595DC1F"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8</w:t>
            </w:r>
          </w:p>
        </w:tc>
        <w:tc>
          <w:tcPr>
            <w:tcW w:w="1318" w:type="dxa"/>
            <w:gridSpan w:val="2"/>
            <w:tcBorders>
              <w:top w:val="nil"/>
              <w:left w:val="nil"/>
              <w:bottom w:val="nil"/>
              <w:right w:val="nil"/>
            </w:tcBorders>
            <w:shd w:val="clear" w:color="auto" w:fill="auto"/>
            <w:noWrap/>
            <w:vAlign w:val="bottom"/>
            <w:hideMark/>
          </w:tcPr>
          <w:p w14:paraId="712A622E"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1.8</w:t>
            </w:r>
          </w:p>
        </w:tc>
        <w:tc>
          <w:tcPr>
            <w:tcW w:w="932" w:type="dxa"/>
            <w:gridSpan w:val="2"/>
            <w:tcBorders>
              <w:top w:val="nil"/>
              <w:left w:val="nil"/>
              <w:bottom w:val="nil"/>
              <w:right w:val="nil"/>
            </w:tcBorders>
          </w:tcPr>
          <w:p w14:paraId="02058583"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98FECFF" w14:textId="77777777" w:rsidTr="00DA65AF">
        <w:trPr>
          <w:trHeight w:val="320"/>
        </w:trPr>
        <w:tc>
          <w:tcPr>
            <w:tcW w:w="1082" w:type="dxa"/>
            <w:vMerge/>
            <w:tcBorders>
              <w:top w:val="nil"/>
              <w:left w:val="nil"/>
              <w:bottom w:val="nil"/>
              <w:right w:val="nil"/>
            </w:tcBorders>
            <w:vAlign w:val="center"/>
            <w:hideMark/>
          </w:tcPr>
          <w:p w14:paraId="25A53ADB"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4ECF98E8"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0D29E2B6"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Enterococcus faecium</w:t>
            </w:r>
          </w:p>
        </w:tc>
        <w:tc>
          <w:tcPr>
            <w:tcW w:w="630" w:type="dxa"/>
            <w:gridSpan w:val="2"/>
            <w:tcBorders>
              <w:top w:val="nil"/>
              <w:left w:val="nil"/>
              <w:bottom w:val="nil"/>
              <w:right w:val="nil"/>
            </w:tcBorders>
            <w:shd w:val="clear" w:color="auto" w:fill="auto"/>
            <w:noWrap/>
            <w:vAlign w:val="bottom"/>
            <w:hideMark/>
          </w:tcPr>
          <w:p w14:paraId="1AEB1F36"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7</w:t>
            </w:r>
          </w:p>
        </w:tc>
        <w:tc>
          <w:tcPr>
            <w:tcW w:w="1318" w:type="dxa"/>
            <w:gridSpan w:val="2"/>
            <w:tcBorders>
              <w:top w:val="nil"/>
              <w:left w:val="nil"/>
              <w:bottom w:val="nil"/>
              <w:right w:val="nil"/>
            </w:tcBorders>
            <w:shd w:val="clear" w:color="auto" w:fill="auto"/>
            <w:noWrap/>
            <w:vAlign w:val="bottom"/>
            <w:hideMark/>
          </w:tcPr>
          <w:p w14:paraId="49190BD8"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1.5</w:t>
            </w:r>
          </w:p>
        </w:tc>
        <w:tc>
          <w:tcPr>
            <w:tcW w:w="932" w:type="dxa"/>
            <w:gridSpan w:val="2"/>
            <w:tcBorders>
              <w:top w:val="nil"/>
              <w:left w:val="nil"/>
              <w:bottom w:val="nil"/>
              <w:right w:val="nil"/>
            </w:tcBorders>
          </w:tcPr>
          <w:p w14:paraId="60E84445"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0FE8023" w14:textId="77777777" w:rsidTr="00DA65AF">
        <w:trPr>
          <w:trHeight w:val="320"/>
        </w:trPr>
        <w:tc>
          <w:tcPr>
            <w:tcW w:w="1082" w:type="dxa"/>
            <w:vMerge/>
            <w:tcBorders>
              <w:top w:val="nil"/>
              <w:left w:val="nil"/>
              <w:bottom w:val="nil"/>
              <w:right w:val="nil"/>
            </w:tcBorders>
            <w:vAlign w:val="center"/>
            <w:hideMark/>
          </w:tcPr>
          <w:p w14:paraId="3183DBFD"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2A9B3B39"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203BCA08"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Enterococcus hirae</w:t>
            </w:r>
          </w:p>
        </w:tc>
        <w:tc>
          <w:tcPr>
            <w:tcW w:w="630" w:type="dxa"/>
            <w:gridSpan w:val="2"/>
            <w:tcBorders>
              <w:top w:val="nil"/>
              <w:left w:val="nil"/>
              <w:bottom w:val="nil"/>
              <w:right w:val="nil"/>
            </w:tcBorders>
            <w:shd w:val="clear" w:color="auto" w:fill="auto"/>
            <w:noWrap/>
            <w:vAlign w:val="bottom"/>
            <w:hideMark/>
          </w:tcPr>
          <w:p w14:paraId="30C263F5"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5</w:t>
            </w:r>
          </w:p>
        </w:tc>
        <w:tc>
          <w:tcPr>
            <w:tcW w:w="1318" w:type="dxa"/>
            <w:gridSpan w:val="2"/>
            <w:tcBorders>
              <w:top w:val="nil"/>
              <w:left w:val="nil"/>
              <w:bottom w:val="nil"/>
              <w:right w:val="nil"/>
            </w:tcBorders>
            <w:shd w:val="clear" w:color="auto" w:fill="auto"/>
            <w:noWrap/>
            <w:vAlign w:val="bottom"/>
            <w:hideMark/>
          </w:tcPr>
          <w:p w14:paraId="2C8179AF"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1.1</w:t>
            </w:r>
          </w:p>
        </w:tc>
        <w:tc>
          <w:tcPr>
            <w:tcW w:w="932" w:type="dxa"/>
            <w:gridSpan w:val="2"/>
            <w:tcBorders>
              <w:top w:val="nil"/>
              <w:left w:val="nil"/>
              <w:bottom w:val="nil"/>
              <w:right w:val="nil"/>
            </w:tcBorders>
          </w:tcPr>
          <w:p w14:paraId="7E25F394"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907F34B" w14:textId="77777777" w:rsidTr="00DA65AF">
        <w:trPr>
          <w:trHeight w:val="320"/>
        </w:trPr>
        <w:tc>
          <w:tcPr>
            <w:tcW w:w="1082" w:type="dxa"/>
            <w:vMerge/>
            <w:tcBorders>
              <w:top w:val="nil"/>
              <w:left w:val="nil"/>
              <w:bottom w:val="nil"/>
              <w:right w:val="nil"/>
            </w:tcBorders>
            <w:vAlign w:val="center"/>
            <w:hideMark/>
          </w:tcPr>
          <w:p w14:paraId="0E866C80"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55FD1D4D"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6A59F2A7"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Enterococcus </w:t>
            </w:r>
            <w:proofErr w:type="spellStart"/>
            <w:r w:rsidRPr="00117D82">
              <w:rPr>
                <w:rFonts w:eastAsia="Times New Roman" w:cstheme="minorHAnsi"/>
                <w:i/>
                <w:iCs/>
                <w:color w:val="000000"/>
                <w:sz w:val="21"/>
                <w:szCs w:val="21"/>
              </w:rPr>
              <w:t>casseliflavus</w:t>
            </w:r>
            <w:proofErr w:type="spellEnd"/>
          </w:p>
        </w:tc>
        <w:tc>
          <w:tcPr>
            <w:tcW w:w="630" w:type="dxa"/>
            <w:gridSpan w:val="2"/>
            <w:tcBorders>
              <w:top w:val="nil"/>
              <w:left w:val="nil"/>
              <w:bottom w:val="nil"/>
              <w:right w:val="nil"/>
            </w:tcBorders>
            <w:shd w:val="clear" w:color="auto" w:fill="auto"/>
            <w:noWrap/>
            <w:vAlign w:val="bottom"/>
            <w:hideMark/>
          </w:tcPr>
          <w:p w14:paraId="17BEEF26"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12E94FA9"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1BA1CB7B"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062C429" w14:textId="77777777" w:rsidTr="00DA65AF">
        <w:trPr>
          <w:trHeight w:val="320"/>
        </w:trPr>
        <w:tc>
          <w:tcPr>
            <w:tcW w:w="1082" w:type="dxa"/>
            <w:vMerge/>
            <w:tcBorders>
              <w:top w:val="nil"/>
              <w:left w:val="nil"/>
              <w:bottom w:val="nil"/>
              <w:right w:val="nil"/>
            </w:tcBorders>
            <w:vAlign w:val="center"/>
            <w:hideMark/>
          </w:tcPr>
          <w:p w14:paraId="310D5445"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6766B49B"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6A2B7A78"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Enterococcus </w:t>
            </w:r>
            <w:proofErr w:type="spellStart"/>
            <w:r w:rsidRPr="00117D82">
              <w:rPr>
                <w:rFonts w:eastAsia="Times New Roman" w:cstheme="minorHAnsi"/>
                <w:i/>
                <w:iCs/>
                <w:color w:val="000000"/>
                <w:sz w:val="21"/>
                <w:szCs w:val="21"/>
              </w:rPr>
              <w:t>gallinarum</w:t>
            </w:r>
            <w:proofErr w:type="spellEnd"/>
          </w:p>
        </w:tc>
        <w:tc>
          <w:tcPr>
            <w:tcW w:w="630" w:type="dxa"/>
            <w:gridSpan w:val="2"/>
            <w:tcBorders>
              <w:top w:val="nil"/>
              <w:left w:val="nil"/>
              <w:bottom w:val="nil"/>
              <w:right w:val="nil"/>
            </w:tcBorders>
            <w:shd w:val="clear" w:color="auto" w:fill="auto"/>
            <w:noWrap/>
            <w:vAlign w:val="bottom"/>
            <w:hideMark/>
          </w:tcPr>
          <w:p w14:paraId="21063778"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068AC353"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1473FAA2"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AB88BE1" w14:textId="77777777" w:rsidTr="00DA65AF">
        <w:trPr>
          <w:trHeight w:val="320"/>
        </w:trPr>
        <w:tc>
          <w:tcPr>
            <w:tcW w:w="1082" w:type="dxa"/>
            <w:vMerge/>
            <w:tcBorders>
              <w:top w:val="nil"/>
              <w:left w:val="nil"/>
              <w:bottom w:val="nil"/>
              <w:right w:val="nil"/>
            </w:tcBorders>
            <w:vAlign w:val="center"/>
            <w:hideMark/>
          </w:tcPr>
          <w:p w14:paraId="280C3249" w14:textId="77777777" w:rsidR="00AD7630" w:rsidRPr="00117D82" w:rsidRDefault="00AD7630" w:rsidP="00DA65AF">
            <w:pPr>
              <w:rPr>
                <w:rFonts w:eastAsia="Times New Roman" w:cstheme="minorHAnsi"/>
                <w:color w:val="000000"/>
                <w:sz w:val="21"/>
                <w:szCs w:val="21"/>
              </w:rPr>
            </w:pPr>
          </w:p>
        </w:tc>
        <w:tc>
          <w:tcPr>
            <w:tcW w:w="2158" w:type="dxa"/>
            <w:vMerge w:val="restart"/>
            <w:tcBorders>
              <w:top w:val="nil"/>
              <w:left w:val="nil"/>
              <w:bottom w:val="nil"/>
              <w:right w:val="nil"/>
            </w:tcBorders>
            <w:shd w:val="clear" w:color="000000" w:fill="D0CECE"/>
            <w:noWrap/>
            <w:vAlign w:val="center"/>
            <w:hideMark/>
          </w:tcPr>
          <w:p w14:paraId="76F1E8BE"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Other Gram-Positive</w:t>
            </w:r>
          </w:p>
        </w:tc>
        <w:tc>
          <w:tcPr>
            <w:tcW w:w="3780" w:type="dxa"/>
            <w:tcBorders>
              <w:top w:val="nil"/>
              <w:left w:val="nil"/>
              <w:bottom w:val="nil"/>
              <w:right w:val="nil"/>
            </w:tcBorders>
            <w:shd w:val="clear" w:color="auto" w:fill="auto"/>
            <w:noWrap/>
            <w:vAlign w:val="bottom"/>
            <w:hideMark/>
          </w:tcPr>
          <w:p w14:paraId="397AB324"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Clostridium perfringens</w:t>
            </w:r>
          </w:p>
        </w:tc>
        <w:tc>
          <w:tcPr>
            <w:tcW w:w="630" w:type="dxa"/>
            <w:gridSpan w:val="2"/>
            <w:tcBorders>
              <w:top w:val="nil"/>
              <w:left w:val="nil"/>
              <w:bottom w:val="nil"/>
              <w:right w:val="nil"/>
            </w:tcBorders>
            <w:shd w:val="clear" w:color="auto" w:fill="auto"/>
            <w:noWrap/>
            <w:vAlign w:val="bottom"/>
            <w:hideMark/>
          </w:tcPr>
          <w:p w14:paraId="33373822"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11</w:t>
            </w:r>
          </w:p>
        </w:tc>
        <w:tc>
          <w:tcPr>
            <w:tcW w:w="1318" w:type="dxa"/>
            <w:gridSpan w:val="2"/>
            <w:tcBorders>
              <w:top w:val="nil"/>
              <w:left w:val="nil"/>
              <w:bottom w:val="nil"/>
              <w:right w:val="nil"/>
            </w:tcBorders>
            <w:shd w:val="clear" w:color="auto" w:fill="auto"/>
            <w:noWrap/>
            <w:vAlign w:val="bottom"/>
            <w:hideMark/>
          </w:tcPr>
          <w:p w14:paraId="687131D6"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2.4</w:t>
            </w:r>
          </w:p>
        </w:tc>
        <w:tc>
          <w:tcPr>
            <w:tcW w:w="932" w:type="dxa"/>
            <w:gridSpan w:val="2"/>
            <w:tcBorders>
              <w:top w:val="nil"/>
              <w:left w:val="nil"/>
              <w:bottom w:val="nil"/>
              <w:right w:val="nil"/>
            </w:tcBorders>
          </w:tcPr>
          <w:p w14:paraId="5991D58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94D1018" w14:textId="77777777" w:rsidTr="00DA65AF">
        <w:trPr>
          <w:trHeight w:val="320"/>
        </w:trPr>
        <w:tc>
          <w:tcPr>
            <w:tcW w:w="1082" w:type="dxa"/>
            <w:vMerge/>
            <w:tcBorders>
              <w:top w:val="nil"/>
              <w:left w:val="nil"/>
              <w:bottom w:val="nil"/>
              <w:right w:val="nil"/>
            </w:tcBorders>
            <w:vAlign w:val="center"/>
            <w:hideMark/>
          </w:tcPr>
          <w:p w14:paraId="24DB24A9"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061A2CC8"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3534AFC7" w14:textId="77777777" w:rsidR="00AD7630" w:rsidRPr="00117D82" w:rsidRDefault="00AD7630" w:rsidP="00DA65AF">
            <w:pPr>
              <w:rPr>
                <w:rFonts w:eastAsia="Times New Roman" w:cstheme="minorHAnsi"/>
                <w:i/>
                <w:iCs/>
                <w:color w:val="000000"/>
                <w:sz w:val="21"/>
                <w:szCs w:val="21"/>
              </w:rPr>
            </w:pPr>
            <w:proofErr w:type="spellStart"/>
            <w:r w:rsidRPr="00117D82">
              <w:rPr>
                <w:rFonts w:eastAsia="Times New Roman" w:cstheme="minorHAnsi"/>
                <w:i/>
                <w:iCs/>
                <w:color w:val="000000"/>
                <w:sz w:val="21"/>
                <w:szCs w:val="21"/>
              </w:rPr>
              <w:t>Rhodococcus</w:t>
            </w:r>
            <w:proofErr w:type="spellEnd"/>
            <w:r w:rsidRPr="00117D82">
              <w:rPr>
                <w:rFonts w:eastAsia="Times New Roman" w:cstheme="minorHAnsi"/>
                <w:i/>
                <w:iCs/>
                <w:color w:val="000000"/>
                <w:sz w:val="21"/>
                <w:szCs w:val="21"/>
              </w:rPr>
              <w:t xml:space="preserve">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414824D5"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7</w:t>
            </w:r>
          </w:p>
        </w:tc>
        <w:tc>
          <w:tcPr>
            <w:tcW w:w="1318" w:type="dxa"/>
            <w:gridSpan w:val="2"/>
            <w:tcBorders>
              <w:top w:val="nil"/>
              <w:left w:val="nil"/>
              <w:bottom w:val="nil"/>
              <w:right w:val="nil"/>
            </w:tcBorders>
            <w:shd w:val="clear" w:color="auto" w:fill="auto"/>
            <w:noWrap/>
            <w:vAlign w:val="bottom"/>
            <w:hideMark/>
          </w:tcPr>
          <w:p w14:paraId="07B9DA6C"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1.5</w:t>
            </w:r>
          </w:p>
        </w:tc>
        <w:tc>
          <w:tcPr>
            <w:tcW w:w="932" w:type="dxa"/>
            <w:gridSpan w:val="2"/>
            <w:tcBorders>
              <w:top w:val="nil"/>
              <w:left w:val="nil"/>
              <w:bottom w:val="nil"/>
              <w:right w:val="nil"/>
            </w:tcBorders>
          </w:tcPr>
          <w:p w14:paraId="7FFD08F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3D102CC8" w14:textId="77777777" w:rsidTr="00DA65AF">
        <w:trPr>
          <w:trHeight w:val="320"/>
        </w:trPr>
        <w:tc>
          <w:tcPr>
            <w:tcW w:w="1082" w:type="dxa"/>
            <w:vMerge/>
            <w:tcBorders>
              <w:top w:val="nil"/>
              <w:left w:val="nil"/>
              <w:bottom w:val="nil"/>
              <w:right w:val="nil"/>
            </w:tcBorders>
            <w:vAlign w:val="center"/>
            <w:hideMark/>
          </w:tcPr>
          <w:p w14:paraId="0C6F3D04"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22848331"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50A9C63E"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Corynebacterium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1C271164"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6</w:t>
            </w:r>
          </w:p>
        </w:tc>
        <w:tc>
          <w:tcPr>
            <w:tcW w:w="1318" w:type="dxa"/>
            <w:gridSpan w:val="2"/>
            <w:tcBorders>
              <w:top w:val="nil"/>
              <w:left w:val="nil"/>
              <w:bottom w:val="nil"/>
              <w:right w:val="nil"/>
            </w:tcBorders>
            <w:shd w:val="clear" w:color="auto" w:fill="auto"/>
            <w:noWrap/>
            <w:vAlign w:val="bottom"/>
            <w:hideMark/>
          </w:tcPr>
          <w:p w14:paraId="21D2ED24"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1.3</w:t>
            </w:r>
          </w:p>
        </w:tc>
        <w:tc>
          <w:tcPr>
            <w:tcW w:w="932" w:type="dxa"/>
            <w:gridSpan w:val="2"/>
            <w:tcBorders>
              <w:top w:val="nil"/>
              <w:left w:val="nil"/>
              <w:bottom w:val="nil"/>
              <w:right w:val="nil"/>
            </w:tcBorders>
          </w:tcPr>
          <w:p w14:paraId="33E0405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63BA54A5" w14:textId="77777777" w:rsidTr="00DA65AF">
        <w:trPr>
          <w:trHeight w:val="320"/>
        </w:trPr>
        <w:tc>
          <w:tcPr>
            <w:tcW w:w="1082" w:type="dxa"/>
            <w:vMerge/>
            <w:tcBorders>
              <w:top w:val="nil"/>
              <w:left w:val="nil"/>
              <w:bottom w:val="nil"/>
              <w:right w:val="nil"/>
            </w:tcBorders>
            <w:vAlign w:val="center"/>
            <w:hideMark/>
          </w:tcPr>
          <w:p w14:paraId="3092C7D4"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0A08DB52"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10D2A153"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Bacillus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7B839A08"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6</w:t>
            </w:r>
          </w:p>
        </w:tc>
        <w:tc>
          <w:tcPr>
            <w:tcW w:w="1318" w:type="dxa"/>
            <w:gridSpan w:val="2"/>
            <w:tcBorders>
              <w:top w:val="nil"/>
              <w:left w:val="nil"/>
              <w:bottom w:val="nil"/>
              <w:right w:val="nil"/>
            </w:tcBorders>
            <w:shd w:val="clear" w:color="auto" w:fill="auto"/>
            <w:noWrap/>
            <w:vAlign w:val="bottom"/>
            <w:hideMark/>
          </w:tcPr>
          <w:p w14:paraId="02B91D8B"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1.3</w:t>
            </w:r>
          </w:p>
        </w:tc>
        <w:tc>
          <w:tcPr>
            <w:tcW w:w="932" w:type="dxa"/>
            <w:gridSpan w:val="2"/>
            <w:tcBorders>
              <w:top w:val="nil"/>
              <w:left w:val="nil"/>
              <w:bottom w:val="nil"/>
              <w:right w:val="nil"/>
            </w:tcBorders>
          </w:tcPr>
          <w:p w14:paraId="12AF220F"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54A59A9" w14:textId="77777777" w:rsidTr="00DA65AF">
        <w:trPr>
          <w:trHeight w:val="320"/>
        </w:trPr>
        <w:tc>
          <w:tcPr>
            <w:tcW w:w="1082" w:type="dxa"/>
            <w:vMerge/>
            <w:tcBorders>
              <w:top w:val="nil"/>
              <w:left w:val="nil"/>
              <w:bottom w:val="nil"/>
              <w:right w:val="nil"/>
            </w:tcBorders>
            <w:vAlign w:val="center"/>
            <w:hideMark/>
          </w:tcPr>
          <w:p w14:paraId="7E4E1B73"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157FFEFE"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6A66259F"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Propionibacterium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6BBE2C4F"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3</w:t>
            </w:r>
          </w:p>
        </w:tc>
        <w:tc>
          <w:tcPr>
            <w:tcW w:w="1318" w:type="dxa"/>
            <w:gridSpan w:val="2"/>
            <w:tcBorders>
              <w:top w:val="nil"/>
              <w:left w:val="nil"/>
              <w:bottom w:val="nil"/>
              <w:right w:val="nil"/>
            </w:tcBorders>
            <w:shd w:val="clear" w:color="auto" w:fill="auto"/>
            <w:noWrap/>
            <w:vAlign w:val="bottom"/>
            <w:hideMark/>
          </w:tcPr>
          <w:p w14:paraId="79B6D3F3"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0.7</w:t>
            </w:r>
          </w:p>
        </w:tc>
        <w:tc>
          <w:tcPr>
            <w:tcW w:w="932" w:type="dxa"/>
            <w:gridSpan w:val="2"/>
            <w:tcBorders>
              <w:top w:val="nil"/>
              <w:left w:val="nil"/>
              <w:bottom w:val="nil"/>
              <w:right w:val="nil"/>
            </w:tcBorders>
          </w:tcPr>
          <w:p w14:paraId="75EDF7DA"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A4FF900" w14:textId="77777777" w:rsidTr="00DA65AF">
        <w:trPr>
          <w:trHeight w:val="320"/>
        </w:trPr>
        <w:tc>
          <w:tcPr>
            <w:tcW w:w="1082" w:type="dxa"/>
            <w:vMerge/>
            <w:tcBorders>
              <w:top w:val="nil"/>
              <w:left w:val="nil"/>
              <w:bottom w:val="nil"/>
              <w:right w:val="nil"/>
            </w:tcBorders>
            <w:vAlign w:val="center"/>
            <w:hideMark/>
          </w:tcPr>
          <w:p w14:paraId="505E7EC9"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5432CF6B"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3C4C1303"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Micrococcus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4D823D72"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187C12B6"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6AE690DA"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3336964" w14:textId="77777777" w:rsidTr="00DA65AF">
        <w:trPr>
          <w:trHeight w:val="320"/>
        </w:trPr>
        <w:tc>
          <w:tcPr>
            <w:tcW w:w="1082" w:type="dxa"/>
            <w:vMerge/>
            <w:tcBorders>
              <w:top w:val="nil"/>
              <w:left w:val="nil"/>
              <w:bottom w:val="nil"/>
              <w:right w:val="nil"/>
            </w:tcBorders>
            <w:vAlign w:val="center"/>
            <w:hideMark/>
          </w:tcPr>
          <w:p w14:paraId="59104DF0"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618AE154"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27F337FF"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Streptomyces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38B7FB5E"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053314CD"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13B1B32C"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0C8D8BC7" w14:textId="77777777" w:rsidTr="00DA65AF">
        <w:trPr>
          <w:trHeight w:val="320"/>
        </w:trPr>
        <w:tc>
          <w:tcPr>
            <w:tcW w:w="1082" w:type="dxa"/>
            <w:vMerge/>
            <w:tcBorders>
              <w:top w:val="nil"/>
              <w:left w:val="nil"/>
              <w:bottom w:val="nil"/>
              <w:right w:val="nil"/>
            </w:tcBorders>
            <w:vAlign w:val="center"/>
            <w:hideMark/>
          </w:tcPr>
          <w:p w14:paraId="065EE2F8"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0135FC12"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0F13E5F4"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Listeria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096989F4"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30DDF91F"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4EAAE12E"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636330BF" w14:textId="77777777" w:rsidTr="00DA65AF">
        <w:trPr>
          <w:trHeight w:val="320"/>
        </w:trPr>
        <w:tc>
          <w:tcPr>
            <w:tcW w:w="1082" w:type="dxa"/>
            <w:vMerge/>
            <w:tcBorders>
              <w:top w:val="nil"/>
              <w:left w:val="nil"/>
              <w:bottom w:val="nil"/>
              <w:right w:val="nil"/>
            </w:tcBorders>
            <w:vAlign w:val="center"/>
            <w:hideMark/>
          </w:tcPr>
          <w:p w14:paraId="2D37F5DC"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56DFC4F9"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61946C4E"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Lactococcus</w:t>
            </w:r>
          </w:p>
        </w:tc>
        <w:tc>
          <w:tcPr>
            <w:tcW w:w="630" w:type="dxa"/>
            <w:gridSpan w:val="2"/>
            <w:tcBorders>
              <w:top w:val="nil"/>
              <w:left w:val="nil"/>
              <w:bottom w:val="nil"/>
              <w:right w:val="nil"/>
            </w:tcBorders>
            <w:shd w:val="clear" w:color="auto" w:fill="auto"/>
            <w:noWrap/>
            <w:vAlign w:val="bottom"/>
            <w:hideMark/>
          </w:tcPr>
          <w:p w14:paraId="160BE31A"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2</w:t>
            </w:r>
          </w:p>
        </w:tc>
        <w:tc>
          <w:tcPr>
            <w:tcW w:w="1318" w:type="dxa"/>
            <w:gridSpan w:val="2"/>
            <w:tcBorders>
              <w:top w:val="nil"/>
              <w:left w:val="nil"/>
              <w:bottom w:val="nil"/>
              <w:right w:val="nil"/>
            </w:tcBorders>
            <w:shd w:val="clear" w:color="auto" w:fill="auto"/>
            <w:noWrap/>
            <w:vAlign w:val="bottom"/>
            <w:hideMark/>
          </w:tcPr>
          <w:p w14:paraId="61140C19"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0.4</w:t>
            </w:r>
          </w:p>
        </w:tc>
        <w:tc>
          <w:tcPr>
            <w:tcW w:w="932" w:type="dxa"/>
            <w:gridSpan w:val="2"/>
            <w:tcBorders>
              <w:top w:val="nil"/>
              <w:left w:val="nil"/>
              <w:bottom w:val="nil"/>
              <w:right w:val="nil"/>
            </w:tcBorders>
          </w:tcPr>
          <w:p w14:paraId="59210900"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05B87EAB" w14:textId="77777777" w:rsidTr="00DA65AF">
        <w:trPr>
          <w:trHeight w:val="320"/>
        </w:trPr>
        <w:tc>
          <w:tcPr>
            <w:tcW w:w="1082" w:type="dxa"/>
            <w:vMerge/>
            <w:tcBorders>
              <w:top w:val="nil"/>
              <w:left w:val="nil"/>
              <w:bottom w:val="nil"/>
              <w:right w:val="nil"/>
            </w:tcBorders>
            <w:vAlign w:val="center"/>
            <w:hideMark/>
          </w:tcPr>
          <w:p w14:paraId="6F51F0DE"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35925A8D"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4AA8AE43" w14:textId="77777777" w:rsidR="00AD7630" w:rsidRPr="00117D82" w:rsidRDefault="00AD7630" w:rsidP="00DA65AF">
            <w:pPr>
              <w:rPr>
                <w:rFonts w:eastAsia="Times New Roman" w:cstheme="minorHAnsi"/>
                <w:i/>
                <w:iCs/>
                <w:color w:val="000000"/>
                <w:sz w:val="21"/>
                <w:szCs w:val="21"/>
              </w:rPr>
            </w:pPr>
            <w:proofErr w:type="spellStart"/>
            <w:r w:rsidRPr="00117D82">
              <w:rPr>
                <w:rFonts w:eastAsia="Times New Roman" w:cstheme="minorHAnsi"/>
                <w:i/>
                <w:iCs/>
                <w:color w:val="000000"/>
                <w:sz w:val="21"/>
                <w:szCs w:val="21"/>
              </w:rPr>
              <w:t>Arcanobacterium</w:t>
            </w:r>
            <w:proofErr w:type="spellEnd"/>
            <w:r w:rsidRPr="00117D82">
              <w:rPr>
                <w:rFonts w:eastAsia="Times New Roman" w:cstheme="minorHAnsi"/>
                <w:i/>
                <w:iCs/>
                <w:color w:val="000000"/>
                <w:sz w:val="21"/>
                <w:szCs w:val="21"/>
              </w:rPr>
              <w:t xml:space="preserve">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44320E6A"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4F5FDCB0"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2BA22029"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6DC1BBD" w14:textId="77777777" w:rsidTr="00DA65AF">
        <w:trPr>
          <w:trHeight w:val="320"/>
        </w:trPr>
        <w:tc>
          <w:tcPr>
            <w:tcW w:w="1082" w:type="dxa"/>
            <w:vMerge/>
            <w:tcBorders>
              <w:top w:val="nil"/>
              <w:left w:val="nil"/>
              <w:bottom w:val="nil"/>
              <w:right w:val="nil"/>
            </w:tcBorders>
            <w:vAlign w:val="center"/>
            <w:hideMark/>
          </w:tcPr>
          <w:p w14:paraId="11E01B53"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5D84F147"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50291E7D" w14:textId="77777777" w:rsidR="00AD7630" w:rsidRPr="00117D82" w:rsidRDefault="00AD7630" w:rsidP="00DA65AF">
            <w:pPr>
              <w:rPr>
                <w:rFonts w:eastAsia="Times New Roman" w:cstheme="minorHAnsi"/>
                <w:i/>
                <w:iCs/>
                <w:color w:val="000000"/>
                <w:sz w:val="21"/>
                <w:szCs w:val="21"/>
              </w:rPr>
            </w:pPr>
            <w:proofErr w:type="spellStart"/>
            <w:r w:rsidRPr="00117D82">
              <w:rPr>
                <w:rFonts w:eastAsia="Times New Roman" w:cstheme="minorHAnsi"/>
                <w:i/>
                <w:iCs/>
                <w:color w:val="000000"/>
                <w:sz w:val="21"/>
                <w:szCs w:val="21"/>
              </w:rPr>
              <w:t>Vagococcus</w:t>
            </w:r>
            <w:proofErr w:type="spellEnd"/>
            <w:r w:rsidRPr="00117D82">
              <w:rPr>
                <w:rFonts w:eastAsia="Times New Roman" w:cstheme="minorHAnsi"/>
                <w:i/>
                <w:iCs/>
                <w:color w:val="000000"/>
                <w:sz w:val="21"/>
                <w:szCs w:val="21"/>
              </w:rPr>
              <w:t xml:space="preserve">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54837840"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52A91D18"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3CCE067F"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288BB4F" w14:textId="77777777" w:rsidTr="00DA65AF">
        <w:trPr>
          <w:trHeight w:val="320"/>
        </w:trPr>
        <w:tc>
          <w:tcPr>
            <w:tcW w:w="1082" w:type="dxa"/>
            <w:vMerge/>
            <w:tcBorders>
              <w:top w:val="nil"/>
              <w:left w:val="nil"/>
              <w:bottom w:val="nil"/>
              <w:right w:val="nil"/>
            </w:tcBorders>
            <w:vAlign w:val="center"/>
            <w:hideMark/>
          </w:tcPr>
          <w:p w14:paraId="05210731"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5F1D9AFF"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0DD00B52" w14:textId="77777777" w:rsidR="00AD7630" w:rsidRPr="00117D82" w:rsidRDefault="00AD7630" w:rsidP="00DA65AF">
            <w:pPr>
              <w:rPr>
                <w:rFonts w:eastAsia="Times New Roman" w:cstheme="minorHAnsi"/>
                <w:i/>
                <w:iCs/>
                <w:color w:val="000000"/>
                <w:sz w:val="21"/>
                <w:szCs w:val="21"/>
              </w:rPr>
            </w:pPr>
            <w:proofErr w:type="spellStart"/>
            <w:r w:rsidRPr="00117D82">
              <w:rPr>
                <w:rFonts w:eastAsia="Times New Roman" w:cstheme="minorHAnsi"/>
                <w:i/>
                <w:iCs/>
                <w:color w:val="000000"/>
                <w:sz w:val="21"/>
                <w:szCs w:val="21"/>
              </w:rPr>
              <w:t>Truperella</w:t>
            </w:r>
            <w:proofErr w:type="spellEnd"/>
            <w:r w:rsidRPr="00117D82">
              <w:rPr>
                <w:rFonts w:eastAsia="Times New Roman" w:cstheme="minorHAnsi"/>
                <w:i/>
                <w:iCs/>
                <w:color w:val="000000"/>
                <w:sz w:val="21"/>
                <w:szCs w:val="21"/>
              </w:rPr>
              <w:t xml:space="preserve"> pyogenes</w:t>
            </w:r>
          </w:p>
        </w:tc>
        <w:tc>
          <w:tcPr>
            <w:tcW w:w="630" w:type="dxa"/>
            <w:gridSpan w:val="2"/>
            <w:tcBorders>
              <w:top w:val="nil"/>
              <w:left w:val="nil"/>
              <w:bottom w:val="nil"/>
              <w:right w:val="nil"/>
            </w:tcBorders>
            <w:shd w:val="clear" w:color="auto" w:fill="auto"/>
            <w:noWrap/>
            <w:vAlign w:val="bottom"/>
            <w:hideMark/>
          </w:tcPr>
          <w:p w14:paraId="014F04BC"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4F755FC3"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64E78FE9"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6DE8D186" w14:textId="77777777" w:rsidTr="00DA65AF">
        <w:trPr>
          <w:trHeight w:val="320"/>
        </w:trPr>
        <w:tc>
          <w:tcPr>
            <w:tcW w:w="1082" w:type="dxa"/>
            <w:vMerge/>
            <w:tcBorders>
              <w:top w:val="nil"/>
              <w:left w:val="nil"/>
              <w:bottom w:val="nil"/>
              <w:right w:val="nil"/>
            </w:tcBorders>
            <w:vAlign w:val="center"/>
            <w:hideMark/>
          </w:tcPr>
          <w:p w14:paraId="72867B1F"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2C2E41A9"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0599AB5E"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Lactobacillus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734FE6C0"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5B543707"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48CFFB4F"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491AC6C" w14:textId="77777777" w:rsidTr="00DA65AF">
        <w:trPr>
          <w:trHeight w:val="320"/>
        </w:trPr>
        <w:tc>
          <w:tcPr>
            <w:tcW w:w="1082" w:type="dxa"/>
            <w:vMerge/>
            <w:tcBorders>
              <w:top w:val="nil"/>
              <w:left w:val="nil"/>
              <w:bottom w:val="nil"/>
              <w:right w:val="nil"/>
            </w:tcBorders>
            <w:vAlign w:val="center"/>
            <w:hideMark/>
          </w:tcPr>
          <w:p w14:paraId="17BAFAFE"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7B3B98BE"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385FB340" w14:textId="77777777" w:rsidR="00AD7630" w:rsidRPr="00117D82" w:rsidRDefault="00AD7630" w:rsidP="00DA65AF">
            <w:pPr>
              <w:rPr>
                <w:rFonts w:eastAsia="Times New Roman" w:cstheme="minorHAnsi"/>
                <w:i/>
                <w:iCs/>
                <w:color w:val="000000"/>
                <w:sz w:val="21"/>
                <w:szCs w:val="21"/>
              </w:rPr>
            </w:pPr>
            <w:proofErr w:type="spellStart"/>
            <w:r w:rsidRPr="00117D82">
              <w:rPr>
                <w:rFonts w:eastAsia="Times New Roman" w:cstheme="minorHAnsi"/>
                <w:i/>
                <w:iCs/>
                <w:color w:val="000000"/>
                <w:sz w:val="21"/>
                <w:szCs w:val="21"/>
              </w:rPr>
              <w:t>Hathawaya</w:t>
            </w:r>
            <w:proofErr w:type="spellEnd"/>
            <w:r w:rsidRPr="00117D82">
              <w:rPr>
                <w:rFonts w:eastAsia="Times New Roman" w:cstheme="minorHAnsi"/>
                <w:i/>
                <w:iCs/>
                <w:color w:val="000000"/>
                <w:sz w:val="21"/>
                <w:szCs w:val="21"/>
              </w:rPr>
              <w:t xml:space="preserve">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4A6C6C66"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3C877034"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32E84AFD"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347F0442" w14:textId="77777777" w:rsidTr="00DA65AF">
        <w:trPr>
          <w:trHeight w:val="320"/>
        </w:trPr>
        <w:tc>
          <w:tcPr>
            <w:tcW w:w="1082" w:type="dxa"/>
            <w:vMerge/>
            <w:tcBorders>
              <w:top w:val="nil"/>
              <w:left w:val="nil"/>
              <w:bottom w:val="nil"/>
              <w:right w:val="nil"/>
            </w:tcBorders>
            <w:vAlign w:val="center"/>
            <w:hideMark/>
          </w:tcPr>
          <w:p w14:paraId="33905CEA"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444940E5"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494B5A65"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Unidentified Gram-Positive organism</w:t>
            </w:r>
          </w:p>
        </w:tc>
        <w:tc>
          <w:tcPr>
            <w:tcW w:w="630" w:type="dxa"/>
            <w:gridSpan w:val="2"/>
            <w:tcBorders>
              <w:top w:val="nil"/>
              <w:left w:val="nil"/>
              <w:bottom w:val="nil"/>
              <w:right w:val="nil"/>
            </w:tcBorders>
            <w:shd w:val="clear" w:color="auto" w:fill="auto"/>
            <w:noWrap/>
            <w:vAlign w:val="bottom"/>
            <w:hideMark/>
          </w:tcPr>
          <w:p w14:paraId="6AD7C049"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71F8AA6D"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6BAF05D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6B8FB1F2" w14:textId="77777777" w:rsidTr="00DA65AF">
        <w:trPr>
          <w:trHeight w:val="320"/>
        </w:trPr>
        <w:tc>
          <w:tcPr>
            <w:tcW w:w="1082" w:type="dxa"/>
            <w:vMerge/>
            <w:tcBorders>
              <w:top w:val="nil"/>
              <w:left w:val="nil"/>
              <w:bottom w:val="nil"/>
              <w:right w:val="nil"/>
            </w:tcBorders>
            <w:vAlign w:val="center"/>
            <w:hideMark/>
          </w:tcPr>
          <w:p w14:paraId="07D33005"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4BE5F3B3"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4FC30998" w14:textId="77777777" w:rsidR="00AD7630" w:rsidRPr="00117D82" w:rsidRDefault="00AD7630" w:rsidP="00DA65AF">
            <w:pPr>
              <w:rPr>
                <w:rFonts w:eastAsia="Times New Roman" w:cstheme="minorHAnsi"/>
                <w:i/>
                <w:iCs/>
                <w:color w:val="000000"/>
                <w:sz w:val="21"/>
                <w:szCs w:val="21"/>
              </w:rPr>
            </w:pPr>
            <w:proofErr w:type="spellStart"/>
            <w:r w:rsidRPr="00117D82">
              <w:rPr>
                <w:rFonts w:eastAsia="Times New Roman" w:cstheme="minorHAnsi"/>
                <w:i/>
                <w:iCs/>
                <w:color w:val="000000"/>
                <w:sz w:val="21"/>
                <w:szCs w:val="21"/>
              </w:rPr>
              <w:t>Curtobacterium</w:t>
            </w:r>
            <w:proofErr w:type="spellEnd"/>
            <w:r w:rsidRPr="00117D82">
              <w:rPr>
                <w:rFonts w:eastAsia="Times New Roman" w:cstheme="minorHAnsi"/>
                <w:i/>
                <w:iCs/>
                <w:color w:val="000000"/>
                <w:sz w:val="21"/>
                <w:szCs w:val="21"/>
              </w:rPr>
              <w:t xml:space="preserve">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0853F7D2"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1856E079"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57EE49BD"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7B6278B1" w14:textId="77777777" w:rsidTr="00DA65AF">
        <w:trPr>
          <w:trHeight w:val="320"/>
        </w:trPr>
        <w:tc>
          <w:tcPr>
            <w:tcW w:w="1082" w:type="dxa"/>
            <w:vMerge/>
            <w:tcBorders>
              <w:top w:val="nil"/>
              <w:left w:val="nil"/>
              <w:bottom w:val="nil"/>
              <w:right w:val="nil"/>
            </w:tcBorders>
            <w:vAlign w:val="center"/>
            <w:hideMark/>
          </w:tcPr>
          <w:p w14:paraId="02AA8C66"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63D8E5B7"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12F19452"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Arthrobacter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58D3DB6A"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5295523D"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4580DB1B"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FEA1347" w14:textId="77777777" w:rsidTr="00DA65AF">
        <w:trPr>
          <w:trHeight w:val="320"/>
        </w:trPr>
        <w:tc>
          <w:tcPr>
            <w:tcW w:w="1082" w:type="dxa"/>
            <w:vMerge/>
            <w:tcBorders>
              <w:top w:val="nil"/>
              <w:left w:val="nil"/>
              <w:bottom w:val="nil"/>
              <w:right w:val="nil"/>
            </w:tcBorders>
            <w:vAlign w:val="center"/>
            <w:hideMark/>
          </w:tcPr>
          <w:p w14:paraId="0BBD0EFF"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nil"/>
              <w:right w:val="nil"/>
            </w:tcBorders>
            <w:vAlign w:val="center"/>
            <w:hideMark/>
          </w:tcPr>
          <w:p w14:paraId="6EF5074E"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hideMark/>
          </w:tcPr>
          <w:p w14:paraId="49261DCB" w14:textId="77777777" w:rsidR="00AD7630" w:rsidRPr="00117D82" w:rsidRDefault="00AD7630" w:rsidP="00DA65AF">
            <w:pPr>
              <w:rPr>
                <w:rFonts w:eastAsia="Times New Roman" w:cstheme="minorHAnsi"/>
                <w:i/>
                <w:iCs/>
                <w:color w:val="000000"/>
                <w:sz w:val="21"/>
                <w:szCs w:val="21"/>
              </w:rPr>
            </w:pPr>
            <w:proofErr w:type="spellStart"/>
            <w:r w:rsidRPr="00117D82">
              <w:rPr>
                <w:rFonts w:eastAsia="Times New Roman" w:cstheme="minorHAnsi"/>
                <w:i/>
                <w:iCs/>
                <w:color w:val="000000"/>
                <w:sz w:val="21"/>
                <w:szCs w:val="21"/>
              </w:rPr>
              <w:t>Aerococcus</w:t>
            </w:r>
            <w:proofErr w:type="spellEnd"/>
            <w:r w:rsidRPr="00117D82">
              <w:rPr>
                <w:rFonts w:eastAsia="Times New Roman" w:cstheme="minorHAnsi"/>
                <w:i/>
                <w:iCs/>
                <w:color w:val="000000"/>
                <w:sz w:val="21"/>
                <w:szCs w:val="21"/>
              </w:rPr>
              <w:t xml:space="preserve">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hideMark/>
          </w:tcPr>
          <w:p w14:paraId="5651C24C"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nil"/>
              <w:right w:val="nil"/>
            </w:tcBorders>
            <w:shd w:val="clear" w:color="auto" w:fill="auto"/>
            <w:noWrap/>
            <w:vAlign w:val="bottom"/>
            <w:hideMark/>
          </w:tcPr>
          <w:p w14:paraId="1997B760"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nil"/>
              <w:right w:val="nil"/>
            </w:tcBorders>
          </w:tcPr>
          <w:p w14:paraId="6C62A893"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202625E" w14:textId="77777777" w:rsidTr="00DA65AF">
        <w:trPr>
          <w:trHeight w:val="320"/>
        </w:trPr>
        <w:tc>
          <w:tcPr>
            <w:tcW w:w="1082" w:type="dxa"/>
            <w:vMerge/>
            <w:tcBorders>
              <w:top w:val="nil"/>
              <w:left w:val="nil"/>
              <w:right w:val="nil"/>
            </w:tcBorders>
            <w:vAlign w:val="center"/>
            <w:hideMark/>
          </w:tcPr>
          <w:p w14:paraId="71F258A4" w14:textId="77777777" w:rsidR="00AD7630" w:rsidRPr="00117D82" w:rsidRDefault="00AD7630" w:rsidP="00DA65AF">
            <w:pPr>
              <w:rPr>
                <w:rFonts w:eastAsia="Times New Roman" w:cstheme="minorHAnsi"/>
                <w:color w:val="000000"/>
                <w:sz w:val="21"/>
                <w:szCs w:val="21"/>
              </w:rPr>
            </w:pPr>
          </w:p>
        </w:tc>
        <w:tc>
          <w:tcPr>
            <w:tcW w:w="2158" w:type="dxa"/>
            <w:vMerge/>
            <w:tcBorders>
              <w:top w:val="nil"/>
              <w:left w:val="nil"/>
              <w:bottom w:val="single" w:sz="4" w:space="0" w:color="auto"/>
              <w:right w:val="nil"/>
            </w:tcBorders>
            <w:vAlign w:val="center"/>
            <w:hideMark/>
          </w:tcPr>
          <w:p w14:paraId="793F8136"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single" w:sz="4" w:space="0" w:color="auto"/>
              <w:right w:val="nil"/>
            </w:tcBorders>
            <w:shd w:val="clear" w:color="auto" w:fill="auto"/>
            <w:noWrap/>
            <w:vAlign w:val="bottom"/>
            <w:hideMark/>
          </w:tcPr>
          <w:p w14:paraId="144CFBB7" w14:textId="77777777" w:rsidR="00AD7630" w:rsidRPr="00117D82" w:rsidRDefault="00AD7630" w:rsidP="00DA65AF">
            <w:pPr>
              <w:rPr>
                <w:rFonts w:eastAsia="Times New Roman" w:cstheme="minorHAnsi"/>
                <w:i/>
                <w:iCs/>
                <w:color w:val="000000"/>
                <w:sz w:val="21"/>
                <w:szCs w:val="21"/>
              </w:rPr>
            </w:pPr>
            <w:r w:rsidRPr="00117D82">
              <w:rPr>
                <w:rFonts w:eastAsia="Times New Roman" w:cstheme="minorHAnsi"/>
                <w:i/>
                <w:iCs/>
                <w:color w:val="000000"/>
                <w:sz w:val="21"/>
                <w:szCs w:val="21"/>
              </w:rPr>
              <w:t xml:space="preserve">Actinomyces </w:t>
            </w:r>
            <w:proofErr w:type="spellStart"/>
            <w:r w:rsidRPr="00117D82">
              <w:rPr>
                <w:rFonts w:eastAsia="Times New Roman" w:cstheme="minorHAnsi"/>
                <w:i/>
                <w:iCs/>
                <w:color w:val="000000"/>
                <w:sz w:val="21"/>
                <w:szCs w:val="21"/>
              </w:rPr>
              <w:t>spp</w:t>
            </w:r>
            <w:proofErr w:type="spellEnd"/>
          </w:p>
        </w:tc>
        <w:tc>
          <w:tcPr>
            <w:tcW w:w="630" w:type="dxa"/>
            <w:gridSpan w:val="2"/>
            <w:tcBorders>
              <w:top w:val="nil"/>
              <w:left w:val="nil"/>
              <w:bottom w:val="single" w:sz="4" w:space="0" w:color="auto"/>
              <w:right w:val="nil"/>
            </w:tcBorders>
            <w:shd w:val="clear" w:color="auto" w:fill="auto"/>
            <w:noWrap/>
            <w:vAlign w:val="bottom"/>
            <w:hideMark/>
          </w:tcPr>
          <w:p w14:paraId="68616223"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1</w:t>
            </w:r>
          </w:p>
        </w:tc>
        <w:tc>
          <w:tcPr>
            <w:tcW w:w="1318" w:type="dxa"/>
            <w:gridSpan w:val="2"/>
            <w:tcBorders>
              <w:top w:val="nil"/>
              <w:left w:val="nil"/>
              <w:bottom w:val="single" w:sz="4" w:space="0" w:color="auto"/>
              <w:right w:val="nil"/>
            </w:tcBorders>
            <w:shd w:val="clear" w:color="auto" w:fill="auto"/>
            <w:noWrap/>
            <w:vAlign w:val="bottom"/>
            <w:hideMark/>
          </w:tcPr>
          <w:p w14:paraId="7AFEBD91"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0.2</w:t>
            </w:r>
          </w:p>
        </w:tc>
        <w:tc>
          <w:tcPr>
            <w:tcW w:w="932" w:type="dxa"/>
            <w:gridSpan w:val="2"/>
            <w:tcBorders>
              <w:top w:val="nil"/>
              <w:left w:val="nil"/>
              <w:bottom w:val="single" w:sz="4" w:space="0" w:color="auto"/>
              <w:right w:val="nil"/>
            </w:tcBorders>
          </w:tcPr>
          <w:p w14:paraId="19BB5040"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400C231" w14:textId="77777777" w:rsidTr="00DA65AF">
        <w:trPr>
          <w:trHeight w:val="320"/>
        </w:trPr>
        <w:tc>
          <w:tcPr>
            <w:tcW w:w="1082" w:type="dxa"/>
            <w:tcBorders>
              <w:top w:val="nil"/>
              <w:left w:val="nil"/>
              <w:bottom w:val="single" w:sz="4" w:space="0" w:color="auto"/>
              <w:right w:val="nil"/>
            </w:tcBorders>
            <w:shd w:val="clear" w:color="auto" w:fill="auto"/>
            <w:noWrap/>
            <w:vAlign w:val="bottom"/>
            <w:hideMark/>
          </w:tcPr>
          <w:p w14:paraId="7084960C" w14:textId="77777777" w:rsidR="00AD7630" w:rsidRPr="00117D82" w:rsidRDefault="00AD7630" w:rsidP="00DA65AF">
            <w:pPr>
              <w:jc w:val="center"/>
              <w:rPr>
                <w:rFonts w:eastAsia="Times New Roman" w:cstheme="minorHAnsi"/>
                <w:color w:val="000000"/>
                <w:sz w:val="21"/>
                <w:szCs w:val="21"/>
              </w:rPr>
            </w:pPr>
          </w:p>
        </w:tc>
        <w:tc>
          <w:tcPr>
            <w:tcW w:w="2158" w:type="dxa"/>
            <w:tcBorders>
              <w:top w:val="single" w:sz="4" w:space="0" w:color="auto"/>
              <w:left w:val="nil"/>
              <w:bottom w:val="single" w:sz="4" w:space="0" w:color="auto"/>
              <w:right w:val="nil"/>
            </w:tcBorders>
            <w:shd w:val="clear" w:color="auto" w:fill="auto"/>
            <w:noWrap/>
            <w:vAlign w:val="bottom"/>
            <w:hideMark/>
          </w:tcPr>
          <w:p w14:paraId="297D4BC3" w14:textId="77777777" w:rsidR="00AD7630" w:rsidRPr="00117D82" w:rsidRDefault="00AD7630" w:rsidP="00DA65AF">
            <w:pPr>
              <w:rPr>
                <w:rFonts w:eastAsia="Times New Roman" w:cstheme="minorHAnsi"/>
                <w:color w:val="000000"/>
                <w:sz w:val="21"/>
                <w:szCs w:val="21"/>
              </w:rPr>
            </w:pPr>
            <w:r w:rsidRPr="00117D82">
              <w:rPr>
                <w:rFonts w:eastAsia="Times New Roman" w:cstheme="minorHAnsi"/>
                <w:color w:val="000000"/>
                <w:sz w:val="21"/>
                <w:szCs w:val="21"/>
              </w:rPr>
              <w:t>Total Gram-Positives</w:t>
            </w:r>
          </w:p>
        </w:tc>
        <w:tc>
          <w:tcPr>
            <w:tcW w:w="3780" w:type="dxa"/>
            <w:tcBorders>
              <w:top w:val="single" w:sz="4" w:space="0" w:color="auto"/>
              <w:left w:val="nil"/>
              <w:bottom w:val="single" w:sz="4" w:space="0" w:color="auto"/>
              <w:right w:val="nil"/>
            </w:tcBorders>
            <w:shd w:val="clear" w:color="auto" w:fill="auto"/>
            <w:noWrap/>
            <w:vAlign w:val="bottom"/>
            <w:hideMark/>
          </w:tcPr>
          <w:p w14:paraId="46D045FD" w14:textId="77777777" w:rsidR="00AD7630" w:rsidRPr="00117D82" w:rsidRDefault="00AD7630" w:rsidP="00DA65AF">
            <w:pPr>
              <w:rPr>
                <w:rFonts w:eastAsia="Times New Roman" w:cstheme="minorHAnsi"/>
                <w:color w:val="000000"/>
                <w:sz w:val="21"/>
                <w:szCs w:val="21"/>
              </w:rPr>
            </w:pPr>
          </w:p>
        </w:tc>
        <w:tc>
          <w:tcPr>
            <w:tcW w:w="630" w:type="dxa"/>
            <w:gridSpan w:val="2"/>
            <w:tcBorders>
              <w:top w:val="single" w:sz="4" w:space="0" w:color="auto"/>
              <w:left w:val="nil"/>
              <w:bottom w:val="single" w:sz="4" w:space="0" w:color="auto"/>
              <w:right w:val="nil"/>
            </w:tcBorders>
            <w:shd w:val="clear" w:color="auto" w:fill="auto"/>
            <w:noWrap/>
            <w:vAlign w:val="bottom"/>
            <w:hideMark/>
          </w:tcPr>
          <w:p w14:paraId="3F19E60F"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304</w:t>
            </w:r>
          </w:p>
        </w:tc>
        <w:tc>
          <w:tcPr>
            <w:tcW w:w="1318" w:type="dxa"/>
            <w:gridSpan w:val="2"/>
            <w:tcBorders>
              <w:top w:val="single" w:sz="4" w:space="0" w:color="auto"/>
              <w:left w:val="nil"/>
              <w:bottom w:val="single" w:sz="4" w:space="0" w:color="auto"/>
              <w:right w:val="nil"/>
            </w:tcBorders>
            <w:shd w:val="clear" w:color="auto" w:fill="auto"/>
            <w:noWrap/>
            <w:vAlign w:val="bottom"/>
            <w:hideMark/>
          </w:tcPr>
          <w:p w14:paraId="5F9B9D8C" w14:textId="77777777" w:rsidR="00AD7630" w:rsidRPr="00117D82" w:rsidRDefault="00AD7630" w:rsidP="00DA65AF">
            <w:pPr>
              <w:jc w:val="center"/>
              <w:rPr>
                <w:rFonts w:eastAsia="Times New Roman" w:cstheme="minorHAnsi"/>
                <w:color w:val="000000"/>
                <w:sz w:val="21"/>
                <w:szCs w:val="21"/>
              </w:rPr>
            </w:pPr>
            <w:r w:rsidRPr="00117D82">
              <w:rPr>
                <w:rFonts w:eastAsia="Times New Roman" w:cstheme="minorHAnsi"/>
                <w:color w:val="000000"/>
                <w:sz w:val="21"/>
                <w:szCs w:val="21"/>
              </w:rPr>
              <w:t>66.7</w:t>
            </w:r>
          </w:p>
        </w:tc>
        <w:tc>
          <w:tcPr>
            <w:tcW w:w="932" w:type="dxa"/>
            <w:gridSpan w:val="2"/>
            <w:tcBorders>
              <w:top w:val="single" w:sz="4" w:space="0" w:color="auto"/>
              <w:left w:val="nil"/>
              <w:bottom w:val="single" w:sz="4" w:space="0" w:color="auto"/>
              <w:right w:val="nil"/>
            </w:tcBorders>
          </w:tcPr>
          <w:p w14:paraId="6FF7E45D"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025DD2D" w14:textId="77777777" w:rsidTr="00DA65AF">
        <w:trPr>
          <w:trHeight w:val="320"/>
        </w:trPr>
        <w:tc>
          <w:tcPr>
            <w:tcW w:w="1082" w:type="dxa"/>
            <w:vMerge w:val="restart"/>
            <w:tcBorders>
              <w:top w:val="single" w:sz="4" w:space="0" w:color="auto"/>
              <w:left w:val="nil"/>
              <w:right w:val="nil"/>
            </w:tcBorders>
            <w:shd w:val="clear" w:color="auto" w:fill="auto"/>
            <w:noWrap/>
            <w:vAlign w:val="center"/>
          </w:tcPr>
          <w:p w14:paraId="7C2695C2"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 xml:space="preserve">Gram-Negative </w:t>
            </w:r>
          </w:p>
        </w:tc>
        <w:tc>
          <w:tcPr>
            <w:tcW w:w="2158" w:type="dxa"/>
            <w:vMerge w:val="restart"/>
            <w:tcBorders>
              <w:top w:val="single" w:sz="4" w:space="0" w:color="auto"/>
              <w:left w:val="nil"/>
              <w:right w:val="nil"/>
            </w:tcBorders>
            <w:shd w:val="clear" w:color="auto" w:fill="D0CECE" w:themeFill="background2" w:themeFillShade="E6"/>
            <w:noWrap/>
            <w:vAlign w:val="center"/>
          </w:tcPr>
          <w:p w14:paraId="6F4C2A03" w14:textId="77777777" w:rsidR="00AD7630" w:rsidRPr="00117D82" w:rsidRDefault="00AD7630" w:rsidP="00DA65AF">
            <w:pPr>
              <w:rPr>
                <w:rFonts w:eastAsia="Times New Roman" w:cstheme="minorHAnsi"/>
                <w:color w:val="000000"/>
                <w:sz w:val="21"/>
                <w:szCs w:val="21"/>
              </w:rPr>
            </w:pPr>
            <w:proofErr w:type="spellStart"/>
            <w:r w:rsidRPr="00117D82">
              <w:rPr>
                <w:rFonts w:cstheme="minorHAnsi"/>
                <w:color w:val="000000"/>
                <w:sz w:val="21"/>
                <w:szCs w:val="21"/>
              </w:rPr>
              <w:t>Enterobacteriacae</w:t>
            </w:r>
            <w:proofErr w:type="spellEnd"/>
            <w:r w:rsidRPr="00117D82">
              <w:rPr>
                <w:rFonts w:cstheme="minorHAnsi"/>
                <w:color w:val="000000"/>
                <w:sz w:val="21"/>
                <w:szCs w:val="21"/>
              </w:rPr>
              <w:t xml:space="preserve"> spp.</w:t>
            </w:r>
          </w:p>
        </w:tc>
        <w:tc>
          <w:tcPr>
            <w:tcW w:w="3780" w:type="dxa"/>
            <w:tcBorders>
              <w:top w:val="single" w:sz="4" w:space="0" w:color="auto"/>
              <w:left w:val="nil"/>
              <w:bottom w:val="nil"/>
              <w:right w:val="nil"/>
            </w:tcBorders>
            <w:shd w:val="clear" w:color="auto" w:fill="auto"/>
            <w:noWrap/>
            <w:vAlign w:val="bottom"/>
          </w:tcPr>
          <w:p w14:paraId="57F49CB7"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Escherichia coli</w:t>
            </w:r>
          </w:p>
        </w:tc>
        <w:tc>
          <w:tcPr>
            <w:tcW w:w="630" w:type="dxa"/>
            <w:gridSpan w:val="2"/>
            <w:tcBorders>
              <w:top w:val="single" w:sz="4" w:space="0" w:color="auto"/>
              <w:left w:val="nil"/>
              <w:bottom w:val="nil"/>
              <w:right w:val="nil"/>
            </w:tcBorders>
            <w:shd w:val="clear" w:color="auto" w:fill="auto"/>
            <w:noWrap/>
            <w:vAlign w:val="bottom"/>
          </w:tcPr>
          <w:p w14:paraId="5E2CFA69"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43</w:t>
            </w:r>
          </w:p>
        </w:tc>
        <w:tc>
          <w:tcPr>
            <w:tcW w:w="1318" w:type="dxa"/>
            <w:gridSpan w:val="2"/>
            <w:tcBorders>
              <w:top w:val="single" w:sz="4" w:space="0" w:color="auto"/>
              <w:left w:val="nil"/>
              <w:bottom w:val="nil"/>
              <w:right w:val="nil"/>
            </w:tcBorders>
            <w:shd w:val="clear" w:color="auto" w:fill="auto"/>
            <w:noWrap/>
            <w:vAlign w:val="bottom"/>
          </w:tcPr>
          <w:p w14:paraId="7E8F777D"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9.4</w:t>
            </w:r>
          </w:p>
        </w:tc>
        <w:tc>
          <w:tcPr>
            <w:tcW w:w="932" w:type="dxa"/>
            <w:gridSpan w:val="2"/>
            <w:tcBorders>
              <w:top w:val="single" w:sz="4" w:space="0" w:color="auto"/>
              <w:left w:val="nil"/>
              <w:bottom w:val="nil"/>
              <w:right w:val="nil"/>
            </w:tcBorders>
            <w:vAlign w:val="center"/>
          </w:tcPr>
          <w:p w14:paraId="60E80572" w14:textId="77777777" w:rsidR="00AD7630" w:rsidRPr="00117D82" w:rsidRDefault="00AD7630" w:rsidP="00DA65AF">
            <w:pPr>
              <w:rPr>
                <w:rFonts w:ascii="Calibri" w:eastAsia="Times New Roman" w:hAnsi="Calibri" w:cs="Calibri"/>
                <w:color w:val="000000"/>
                <w:sz w:val="21"/>
                <w:szCs w:val="21"/>
              </w:rPr>
            </w:pPr>
            <w:r>
              <w:rPr>
                <w:rFonts w:ascii="Calibri" w:hAnsi="Calibri" w:cs="Calibri"/>
                <w:color w:val="000000"/>
              </w:rPr>
              <w:t xml:space="preserve"> </w:t>
            </w:r>
          </w:p>
        </w:tc>
      </w:tr>
      <w:tr w:rsidR="00AD7630" w:rsidRPr="00117D82" w14:paraId="7A7FBE0D" w14:textId="77777777" w:rsidTr="00DA65AF">
        <w:trPr>
          <w:trHeight w:val="320"/>
        </w:trPr>
        <w:tc>
          <w:tcPr>
            <w:tcW w:w="1082" w:type="dxa"/>
            <w:vMerge/>
            <w:tcBorders>
              <w:left w:val="nil"/>
              <w:right w:val="nil"/>
            </w:tcBorders>
            <w:shd w:val="clear" w:color="auto" w:fill="auto"/>
            <w:noWrap/>
            <w:vAlign w:val="center"/>
          </w:tcPr>
          <w:p w14:paraId="07A2DD5E"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D0CECE" w:themeFill="background2" w:themeFillShade="E6"/>
            <w:noWrap/>
            <w:vAlign w:val="center"/>
          </w:tcPr>
          <w:p w14:paraId="0E1326B5"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0FC0B324"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 xml:space="preserve">Enterobacter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6EA52732"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11</w:t>
            </w:r>
          </w:p>
        </w:tc>
        <w:tc>
          <w:tcPr>
            <w:tcW w:w="1318" w:type="dxa"/>
            <w:gridSpan w:val="2"/>
            <w:tcBorders>
              <w:top w:val="nil"/>
              <w:left w:val="nil"/>
              <w:bottom w:val="nil"/>
              <w:right w:val="nil"/>
            </w:tcBorders>
            <w:shd w:val="clear" w:color="auto" w:fill="auto"/>
            <w:noWrap/>
            <w:vAlign w:val="bottom"/>
          </w:tcPr>
          <w:p w14:paraId="50DD8F11"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2.4</w:t>
            </w:r>
          </w:p>
        </w:tc>
        <w:tc>
          <w:tcPr>
            <w:tcW w:w="932" w:type="dxa"/>
            <w:gridSpan w:val="2"/>
            <w:tcBorders>
              <w:top w:val="nil"/>
              <w:left w:val="nil"/>
              <w:bottom w:val="nil"/>
              <w:right w:val="nil"/>
            </w:tcBorders>
            <w:vAlign w:val="center"/>
          </w:tcPr>
          <w:p w14:paraId="5EC65A36"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07CBF9D" w14:textId="77777777" w:rsidTr="00DA65AF">
        <w:trPr>
          <w:trHeight w:val="320"/>
        </w:trPr>
        <w:tc>
          <w:tcPr>
            <w:tcW w:w="1082" w:type="dxa"/>
            <w:vMerge/>
            <w:tcBorders>
              <w:left w:val="nil"/>
              <w:right w:val="nil"/>
            </w:tcBorders>
            <w:shd w:val="clear" w:color="auto" w:fill="auto"/>
            <w:noWrap/>
            <w:vAlign w:val="center"/>
          </w:tcPr>
          <w:p w14:paraId="11AB0345"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D0CECE" w:themeFill="background2" w:themeFillShade="E6"/>
            <w:noWrap/>
            <w:vAlign w:val="center"/>
          </w:tcPr>
          <w:p w14:paraId="68A91BFF"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3AA3ECBD"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 xml:space="preserve">Citrobacter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3DBDE61A"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6</w:t>
            </w:r>
          </w:p>
        </w:tc>
        <w:tc>
          <w:tcPr>
            <w:tcW w:w="1318" w:type="dxa"/>
            <w:gridSpan w:val="2"/>
            <w:tcBorders>
              <w:top w:val="nil"/>
              <w:left w:val="nil"/>
              <w:bottom w:val="nil"/>
              <w:right w:val="nil"/>
            </w:tcBorders>
            <w:shd w:val="clear" w:color="auto" w:fill="auto"/>
            <w:noWrap/>
            <w:vAlign w:val="bottom"/>
          </w:tcPr>
          <w:p w14:paraId="39314C50"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1.3</w:t>
            </w:r>
          </w:p>
        </w:tc>
        <w:tc>
          <w:tcPr>
            <w:tcW w:w="932" w:type="dxa"/>
            <w:gridSpan w:val="2"/>
            <w:tcBorders>
              <w:top w:val="nil"/>
              <w:left w:val="nil"/>
              <w:bottom w:val="nil"/>
              <w:right w:val="nil"/>
            </w:tcBorders>
            <w:vAlign w:val="center"/>
          </w:tcPr>
          <w:p w14:paraId="33495CE0"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95C0615" w14:textId="77777777" w:rsidTr="00DA65AF">
        <w:trPr>
          <w:trHeight w:val="320"/>
        </w:trPr>
        <w:tc>
          <w:tcPr>
            <w:tcW w:w="1082" w:type="dxa"/>
            <w:vMerge/>
            <w:tcBorders>
              <w:left w:val="nil"/>
              <w:right w:val="nil"/>
            </w:tcBorders>
            <w:shd w:val="clear" w:color="auto" w:fill="auto"/>
            <w:noWrap/>
            <w:vAlign w:val="center"/>
          </w:tcPr>
          <w:p w14:paraId="6CCFB363"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D0CECE" w:themeFill="background2" w:themeFillShade="E6"/>
            <w:noWrap/>
            <w:vAlign w:val="center"/>
          </w:tcPr>
          <w:p w14:paraId="7721D67F"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682EB7F3"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 xml:space="preserve">Salmonella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6353E22E"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5</w:t>
            </w:r>
          </w:p>
        </w:tc>
        <w:tc>
          <w:tcPr>
            <w:tcW w:w="1318" w:type="dxa"/>
            <w:gridSpan w:val="2"/>
            <w:tcBorders>
              <w:top w:val="nil"/>
              <w:left w:val="nil"/>
              <w:bottom w:val="nil"/>
              <w:right w:val="nil"/>
            </w:tcBorders>
            <w:shd w:val="clear" w:color="auto" w:fill="auto"/>
            <w:noWrap/>
            <w:vAlign w:val="bottom"/>
          </w:tcPr>
          <w:p w14:paraId="2418F70C"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1.1</w:t>
            </w:r>
          </w:p>
        </w:tc>
        <w:tc>
          <w:tcPr>
            <w:tcW w:w="932" w:type="dxa"/>
            <w:gridSpan w:val="2"/>
            <w:tcBorders>
              <w:top w:val="nil"/>
              <w:left w:val="nil"/>
              <w:bottom w:val="nil"/>
              <w:right w:val="nil"/>
            </w:tcBorders>
            <w:vAlign w:val="center"/>
          </w:tcPr>
          <w:p w14:paraId="6CCA5642"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E17BEE3" w14:textId="77777777" w:rsidTr="00DA65AF">
        <w:trPr>
          <w:trHeight w:val="320"/>
        </w:trPr>
        <w:tc>
          <w:tcPr>
            <w:tcW w:w="1082" w:type="dxa"/>
            <w:vMerge/>
            <w:tcBorders>
              <w:left w:val="nil"/>
              <w:right w:val="nil"/>
            </w:tcBorders>
            <w:shd w:val="clear" w:color="auto" w:fill="auto"/>
            <w:noWrap/>
            <w:vAlign w:val="center"/>
          </w:tcPr>
          <w:p w14:paraId="4A6220E1"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D0CECE" w:themeFill="background2" w:themeFillShade="E6"/>
            <w:noWrap/>
            <w:vAlign w:val="center"/>
          </w:tcPr>
          <w:p w14:paraId="31943BFE"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1ECE5A77"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 xml:space="preserve">Proteus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6D713CE0"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4</w:t>
            </w:r>
          </w:p>
        </w:tc>
        <w:tc>
          <w:tcPr>
            <w:tcW w:w="1318" w:type="dxa"/>
            <w:gridSpan w:val="2"/>
            <w:tcBorders>
              <w:top w:val="nil"/>
              <w:left w:val="nil"/>
              <w:bottom w:val="nil"/>
              <w:right w:val="nil"/>
            </w:tcBorders>
            <w:shd w:val="clear" w:color="auto" w:fill="auto"/>
            <w:noWrap/>
            <w:vAlign w:val="bottom"/>
          </w:tcPr>
          <w:p w14:paraId="2C395FAD"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0.9</w:t>
            </w:r>
          </w:p>
        </w:tc>
        <w:tc>
          <w:tcPr>
            <w:tcW w:w="932" w:type="dxa"/>
            <w:gridSpan w:val="2"/>
            <w:tcBorders>
              <w:top w:val="nil"/>
              <w:left w:val="nil"/>
              <w:bottom w:val="nil"/>
              <w:right w:val="nil"/>
            </w:tcBorders>
            <w:vAlign w:val="center"/>
          </w:tcPr>
          <w:p w14:paraId="301844E4"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0274290E" w14:textId="77777777" w:rsidTr="00DA65AF">
        <w:trPr>
          <w:trHeight w:val="320"/>
        </w:trPr>
        <w:tc>
          <w:tcPr>
            <w:tcW w:w="1082" w:type="dxa"/>
            <w:vMerge/>
            <w:tcBorders>
              <w:left w:val="nil"/>
              <w:right w:val="nil"/>
            </w:tcBorders>
            <w:shd w:val="clear" w:color="auto" w:fill="auto"/>
            <w:noWrap/>
            <w:vAlign w:val="center"/>
          </w:tcPr>
          <w:p w14:paraId="6002DF0F"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D0CECE" w:themeFill="background2" w:themeFillShade="E6"/>
            <w:noWrap/>
            <w:vAlign w:val="center"/>
          </w:tcPr>
          <w:p w14:paraId="69341F0F"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0F986FC6" w14:textId="77777777" w:rsidR="00AD7630" w:rsidRPr="00117D82" w:rsidRDefault="00AD7630" w:rsidP="00DA65AF">
            <w:pPr>
              <w:rPr>
                <w:rFonts w:eastAsia="Times New Roman" w:cstheme="minorHAnsi"/>
                <w:color w:val="000000"/>
                <w:sz w:val="21"/>
                <w:szCs w:val="21"/>
              </w:rPr>
            </w:pPr>
            <w:proofErr w:type="spellStart"/>
            <w:r w:rsidRPr="00117D82">
              <w:rPr>
                <w:rFonts w:cstheme="minorHAnsi"/>
                <w:i/>
                <w:iCs/>
                <w:color w:val="000000"/>
                <w:sz w:val="21"/>
                <w:szCs w:val="21"/>
              </w:rPr>
              <w:t>Pantoea</w:t>
            </w:r>
            <w:proofErr w:type="spellEnd"/>
            <w:r w:rsidRPr="00117D82">
              <w:rPr>
                <w:rFonts w:cstheme="minorHAnsi"/>
                <w:i/>
                <w:iCs/>
                <w:color w:val="000000"/>
                <w:sz w:val="21"/>
                <w:szCs w:val="21"/>
              </w:rPr>
              <w:t xml:space="preserve">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6604B2EE"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4</w:t>
            </w:r>
          </w:p>
        </w:tc>
        <w:tc>
          <w:tcPr>
            <w:tcW w:w="1318" w:type="dxa"/>
            <w:gridSpan w:val="2"/>
            <w:tcBorders>
              <w:top w:val="nil"/>
              <w:left w:val="nil"/>
              <w:bottom w:val="nil"/>
              <w:right w:val="nil"/>
            </w:tcBorders>
            <w:shd w:val="clear" w:color="auto" w:fill="auto"/>
            <w:noWrap/>
            <w:vAlign w:val="bottom"/>
          </w:tcPr>
          <w:p w14:paraId="5D51308C"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0.9</w:t>
            </w:r>
          </w:p>
        </w:tc>
        <w:tc>
          <w:tcPr>
            <w:tcW w:w="932" w:type="dxa"/>
            <w:gridSpan w:val="2"/>
            <w:tcBorders>
              <w:top w:val="nil"/>
              <w:left w:val="nil"/>
              <w:bottom w:val="nil"/>
              <w:right w:val="nil"/>
            </w:tcBorders>
            <w:vAlign w:val="center"/>
          </w:tcPr>
          <w:p w14:paraId="0EC04DC5"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74F2E4D1" w14:textId="77777777" w:rsidTr="00DA65AF">
        <w:trPr>
          <w:trHeight w:val="320"/>
        </w:trPr>
        <w:tc>
          <w:tcPr>
            <w:tcW w:w="1082" w:type="dxa"/>
            <w:vMerge/>
            <w:tcBorders>
              <w:left w:val="nil"/>
              <w:right w:val="nil"/>
            </w:tcBorders>
            <w:shd w:val="clear" w:color="auto" w:fill="auto"/>
            <w:noWrap/>
            <w:vAlign w:val="center"/>
          </w:tcPr>
          <w:p w14:paraId="3D57B130"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bottom w:val="nil"/>
              <w:right w:val="nil"/>
            </w:tcBorders>
            <w:shd w:val="clear" w:color="auto" w:fill="D0CECE" w:themeFill="background2" w:themeFillShade="E6"/>
            <w:noWrap/>
            <w:vAlign w:val="center"/>
          </w:tcPr>
          <w:p w14:paraId="683553A2"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60D64C7C"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 xml:space="preserve">Serratia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18411AB3"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3</w:t>
            </w:r>
          </w:p>
        </w:tc>
        <w:tc>
          <w:tcPr>
            <w:tcW w:w="1318" w:type="dxa"/>
            <w:gridSpan w:val="2"/>
            <w:tcBorders>
              <w:top w:val="nil"/>
              <w:left w:val="nil"/>
              <w:bottom w:val="nil"/>
              <w:right w:val="nil"/>
            </w:tcBorders>
            <w:shd w:val="clear" w:color="auto" w:fill="auto"/>
            <w:noWrap/>
            <w:vAlign w:val="bottom"/>
          </w:tcPr>
          <w:p w14:paraId="14A9FCDA"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0.7</w:t>
            </w:r>
          </w:p>
        </w:tc>
        <w:tc>
          <w:tcPr>
            <w:tcW w:w="932" w:type="dxa"/>
            <w:gridSpan w:val="2"/>
            <w:tcBorders>
              <w:top w:val="nil"/>
              <w:left w:val="nil"/>
              <w:bottom w:val="nil"/>
              <w:right w:val="nil"/>
            </w:tcBorders>
            <w:vAlign w:val="center"/>
          </w:tcPr>
          <w:p w14:paraId="5855F708"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88D1D21" w14:textId="77777777" w:rsidTr="00DA65AF">
        <w:trPr>
          <w:trHeight w:val="320"/>
        </w:trPr>
        <w:tc>
          <w:tcPr>
            <w:tcW w:w="1082" w:type="dxa"/>
            <w:vMerge/>
            <w:tcBorders>
              <w:left w:val="nil"/>
              <w:right w:val="nil"/>
            </w:tcBorders>
            <w:shd w:val="clear" w:color="auto" w:fill="auto"/>
            <w:noWrap/>
            <w:vAlign w:val="center"/>
          </w:tcPr>
          <w:p w14:paraId="254109E2" w14:textId="77777777" w:rsidR="00AD7630" w:rsidRPr="00117D82" w:rsidRDefault="00AD7630" w:rsidP="00DA65AF">
            <w:pPr>
              <w:jc w:val="center"/>
              <w:rPr>
                <w:rFonts w:eastAsia="Times New Roman" w:cstheme="minorHAnsi"/>
                <w:color w:val="000000"/>
                <w:sz w:val="21"/>
                <w:szCs w:val="21"/>
              </w:rPr>
            </w:pPr>
          </w:p>
        </w:tc>
        <w:tc>
          <w:tcPr>
            <w:tcW w:w="2158" w:type="dxa"/>
            <w:vMerge w:val="restart"/>
            <w:tcBorders>
              <w:top w:val="nil"/>
              <w:left w:val="nil"/>
              <w:right w:val="nil"/>
            </w:tcBorders>
            <w:shd w:val="clear" w:color="auto" w:fill="E7E6E6" w:themeFill="background2"/>
            <w:noWrap/>
            <w:vAlign w:val="center"/>
          </w:tcPr>
          <w:p w14:paraId="4B24E291" w14:textId="77777777" w:rsidR="00AD7630" w:rsidRPr="00117D82" w:rsidRDefault="00AD7630" w:rsidP="00DA65AF">
            <w:pPr>
              <w:rPr>
                <w:rFonts w:eastAsia="Times New Roman" w:cstheme="minorHAnsi"/>
                <w:color w:val="000000"/>
                <w:sz w:val="21"/>
                <w:szCs w:val="21"/>
              </w:rPr>
            </w:pPr>
            <w:r w:rsidRPr="00117D82">
              <w:rPr>
                <w:rFonts w:cstheme="minorHAnsi"/>
                <w:color w:val="000000"/>
                <w:sz w:val="21"/>
                <w:szCs w:val="21"/>
              </w:rPr>
              <w:t>Other Gram-Negative spp.</w:t>
            </w:r>
          </w:p>
        </w:tc>
        <w:tc>
          <w:tcPr>
            <w:tcW w:w="3780" w:type="dxa"/>
            <w:tcBorders>
              <w:top w:val="nil"/>
              <w:left w:val="nil"/>
              <w:bottom w:val="nil"/>
              <w:right w:val="nil"/>
            </w:tcBorders>
            <w:shd w:val="clear" w:color="auto" w:fill="auto"/>
            <w:noWrap/>
            <w:vAlign w:val="bottom"/>
          </w:tcPr>
          <w:p w14:paraId="6114A8BE" w14:textId="77777777" w:rsidR="00AD7630" w:rsidRPr="00117D82" w:rsidRDefault="00AD7630" w:rsidP="00DA65AF">
            <w:pPr>
              <w:rPr>
                <w:rFonts w:eastAsia="Times New Roman" w:cstheme="minorHAnsi"/>
                <w:color w:val="000000"/>
                <w:sz w:val="21"/>
                <w:szCs w:val="21"/>
              </w:rPr>
            </w:pPr>
            <w:proofErr w:type="spellStart"/>
            <w:r w:rsidRPr="00117D82">
              <w:rPr>
                <w:rFonts w:cstheme="minorHAnsi"/>
                <w:i/>
                <w:iCs/>
                <w:color w:val="000000"/>
                <w:sz w:val="21"/>
                <w:szCs w:val="21"/>
              </w:rPr>
              <w:t>Actinobacillus</w:t>
            </w:r>
            <w:proofErr w:type="spellEnd"/>
            <w:r w:rsidRPr="00117D82">
              <w:rPr>
                <w:rFonts w:cstheme="minorHAnsi"/>
                <w:i/>
                <w:iCs/>
                <w:color w:val="000000"/>
                <w:sz w:val="21"/>
                <w:szCs w:val="21"/>
              </w:rPr>
              <w:t xml:space="preserve">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709A7995"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27</w:t>
            </w:r>
          </w:p>
        </w:tc>
        <w:tc>
          <w:tcPr>
            <w:tcW w:w="1318" w:type="dxa"/>
            <w:gridSpan w:val="2"/>
            <w:tcBorders>
              <w:top w:val="nil"/>
              <w:left w:val="nil"/>
              <w:bottom w:val="nil"/>
              <w:right w:val="nil"/>
            </w:tcBorders>
            <w:shd w:val="clear" w:color="auto" w:fill="auto"/>
            <w:noWrap/>
            <w:vAlign w:val="bottom"/>
          </w:tcPr>
          <w:p w14:paraId="71372CEE"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5.9</w:t>
            </w:r>
          </w:p>
        </w:tc>
        <w:tc>
          <w:tcPr>
            <w:tcW w:w="932" w:type="dxa"/>
            <w:gridSpan w:val="2"/>
            <w:tcBorders>
              <w:top w:val="nil"/>
              <w:left w:val="nil"/>
              <w:bottom w:val="nil"/>
              <w:right w:val="nil"/>
            </w:tcBorders>
            <w:vAlign w:val="center"/>
          </w:tcPr>
          <w:p w14:paraId="6CC3A490"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0CCB5015" w14:textId="77777777" w:rsidTr="00DA65AF">
        <w:trPr>
          <w:trHeight w:val="320"/>
        </w:trPr>
        <w:tc>
          <w:tcPr>
            <w:tcW w:w="1082" w:type="dxa"/>
            <w:vMerge/>
            <w:tcBorders>
              <w:left w:val="nil"/>
              <w:right w:val="nil"/>
            </w:tcBorders>
            <w:shd w:val="clear" w:color="auto" w:fill="auto"/>
            <w:noWrap/>
            <w:vAlign w:val="center"/>
          </w:tcPr>
          <w:p w14:paraId="48A3355B"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3842D101"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7658F13F"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 xml:space="preserve">Klebsiella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4D2BEE94"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13</w:t>
            </w:r>
          </w:p>
        </w:tc>
        <w:tc>
          <w:tcPr>
            <w:tcW w:w="1318" w:type="dxa"/>
            <w:gridSpan w:val="2"/>
            <w:tcBorders>
              <w:top w:val="nil"/>
              <w:left w:val="nil"/>
              <w:bottom w:val="nil"/>
              <w:right w:val="nil"/>
            </w:tcBorders>
            <w:shd w:val="clear" w:color="auto" w:fill="auto"/>
            <w:noWrap/>
            <w:vAlign w:val="bottom"/>
          </w:tcPr>
          <w:p w14:paraId="296C84CD"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2.9</w:t>
            </w:r>
          </w:p>
        </w:tc>
        <w:tc>
          <w:tcPr>
            <w:tcW w:w="932" w:type="dxa"/>
            <w:gridSpan w:val="2"/>
            <w:tcBorders>
              <w:top w:val="nil"/>
              <w:left w:val="nil"/>
              <w:bottom w:val="nil"/>
              <w:right w:val="nil"/>
            </w:tcBorders>
            <w:vAlign w:val="center"/>
          </w:tcPr>
          <w:p w14:paraId="432F689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68A2365E" w14:textId="77777777" w:rsidTr="00DA65AF">
        <w:trPr>
          <w:trHeight w:val="320"/>
        </w:trPr>
        <w:tc>
          <w:tcPr>
            <w:tcW w:w="1082" w:type="dxa"/>
            <w:vMerge/>
            <w:tcBorders>
              <w:left w:val="nil"/>
              <w:right w:val="nil"/>
            </w:tcBorders>
            <w:shd w:val="clear" w:color="auto" w:fill="auto"/>
            <w:noWrap/>
            <w:vAlign w:val="center"/>
          </w:tcPr>
          <w:p w14:paraId="6ECBDB17"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1DA0FAAB"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43BD2898"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 xml:space="preserve">Pseudomonas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4ACB2B15"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7</w:t>
            </w:r>
          </w:p>
        </w:tc>
        <w:tc>
          <w:tcPr>
            <w:tcW w:w="1318" w:type="dxa"/>
            <w:gridSpan w:val="2"/>
            <w:tcBorders>
              <w:top w:val="nil"/>
              <w:left w:val="nil"/>
              <w:bottom w:val="nil"/>
              <w:right w:val="nil"/>
            </w:tcBorders>
            <w:shd w:val="clear" w:color="auto" w:fill="auto"/>
            <w:noWrap/>
            <w:vAlign w:val="bottom"/>
          </w:tcPr>
          <w:p w14:paraId="6F4092A0"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1.5</w:t>
            </w:r>
          </w:p>
        </w:tc>
        <w:tc>
          <w:tcPr>
            <w:tcW w:w="932" w:type="dxa"/>
            <w:gridSpan w:val="2"/>
            <w:tcBorders>
              <w:top w:val="nil"/>
              <w:left w:val="nil"/>
              <w:bottom w:val="nil"/>
              <w:right w:val="nil"/>
            </w:tcBorders>
            <w:vAlign w:val="center"/>
          </w:tcPr>
          <w:p w14:paraId="1B4607B4"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E42C228" w14:textId="77777777" w:rsidTr="00DA65AF">
        <w:trPr>
          <w:trHeight w:val="320"/>
        </w:trPr>
        <w:tc>
          <w:tcPr>
            <w:tcW w:w="1082" w:type="dxa"/>
            <w:vMerge/>
            <w:tcBorders>
              <w:left w:val="nil"/>
              <w:right w:val="nil"/>
            </w:tcBorders>
            <w:shd w:val="clear" w:color="auto" w:fill="auto"/>
            <w:noWrap/>
            <w:vAlign w:val="center"/>
          </w:tcPr>
          <w:p w14:paraId="320C93E8"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27930A5E"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4F017EE1"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 xml:space="preserve">Acinetobacter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076D6990"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6</w:t>
            </w:r>
          </w:p>
        </w:tc>
        <w:tc>
          <w:tcPr>
            <w:tcW w:w="1318" w:type="dxa"/>
            <w:gridSpan w:val="2"/>
            <w:tcBorders>
              <w:top w:val="nil"/>
              <w:left w:val="nil"/>
              <w:bottom w:val="nil"/>
              <w:right w:val="nil"/>
            </w:tcBorders>
            <w:shd w:val="clear" w:color="auto" w:fill="auto"/>
            <w:noWrap/>
            <w:vAlign w:val="bottom"/>
          </w:tcPr>
          <w:p w14:paraId="0B777B67"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1.3</w:t>
            </w:r>
          </w:p>
        </w:tc>
        <w:tc>
          <w:tcPr>
            <w:tcW w:w="932" w:type="dxa"/>
            <w:gridSpan w:val="2"/>
            <w:tcBorders>
              <w:top w:val="nil"/>
              <w:left w:val="nil"/>
              <w:bottom w:val="nil"/>
              <w:right w:val="nil"/>
            </w:tcBorders>
            <w:vAlign w:val="center"/>
          </w:tcPr>
          <w:p w14:paraId="01C5D9D7"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32561D1" w14:textId="77777777" w:rsidTr="00DA65AF">
        <w:trPr>
          <w:trHeight w:val="320"/>
        </w:trPr>
        <w:tc>
          <w:tcPr>
            <w:tcW w:w="1082" w:type="dxa"/>
            <w:vMerge/>
            <w:tcBorders>
              <w:left w:val="nil"/>
              <w:right w:val="nil"/>
            </w:tcBorders>
            <w:shd w:val="clear" w:color="auto" w:fill="auto"/>
            <w:noWrap/>
            <w:vAlign w:val="center"/>
          </w:tcPr>
          <w:p w14:paraId="021F4317"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045D8993"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13737312"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 xml:space="preserve">Aeromonas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4F123985"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5</w:t>
            </w:r>
          </w:p>
        </w:tc>
        <w:tc>
          <w:tcPr>
            <w:tcW w:w="1318" w:type="dxa"/>
            <w:gridSpan w:val="2"/>
            <w:tcBorders>
              <w:top w:val="nil"/>
              <w:left w:val="nil"/>
              <w:bottom w:val="nil"/>
              <w:right w:val="nil"/>
            </w:tcBorders>
            <w:shd w:val="clear" w:color="auto" w:fill="auto"/>
            <w:noWrap/>
            <w:vAlign w:val="bottom"/>
          </w:tcPr>
          <w:p w14:paraId="0935728F"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1.1</w:t>
            </w:r>
          </w:p>
        </w:tc>
        <w:tc>
          <w:tcPr>
            <w:tcW w:w="932" w:type="dxa"/>
            <w:gridSpan w:val="2"/>
            <w:tcBorders>
              <w:top w:val="nil"/>
              <w:left w:val="nil"/>
              <w:bottom w:val="nil"/>
              <w:right w:val="nil"/>
            </w:tcBorders>
            <w:vAlign w:val="center"/>
          </w:tcPr>
          <w:p w14:paraId="62787B77"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78183909" w14:textId="77777777" w:rsidTr="00DA65AF">
        <w:trPr>
          <w:trHeight w:val="320"/>
        </w:trPr>
        <w:tc>
          <w:tcPr>
            <w:tcW w:w="1082" w:type="dxa"/>
            <w:vMerge/>
            <w:tcBorders>
              <w:left w:val="nil"/>
              <w:right w:val="nil"/>
            </w:tcBorders>
            <w:shd w:val="clear" w:color="auto" w:fill="auto"/>
            <w:noWrap/>
            <w:vAlign w:val="center"/>
          </w:tcPr>
          <w:p w14:paraId="0C2663C0"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37CD618A"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5D23CC17" w14:textId="77777777" w:rsidR="00AD7630" w:rsidRPr="00117D82" w:rsidRDefault="00AD7630" w:rsidP="00DA65AF">
            <w:pPr>
              <w:rPr>
                <w:rFonts w:eastAsia="Times New Roman" w:cstheme="minorHAnsi"/>
                <w:color w:val="000000"/>
                <w:sz w:val="21"/>
                <w:szCs w:val="21"/>
              </w:rPr>
            </w:pPr>
            <w:proofErr w:type="spellStart"/>
            <w:r w:rsidRPr="00117D82">
              <w:rPr>
                <w:rFonts w:cstheme="minorHAnsi"/>
                <w:i/>
                <w:iCs/>
                <w:color w:val="000000"/>
                <w:sz w:val="21"/>
                <w:szCs w:val="21"/>
              </w:rPr>
              <w:t>Morganella</w:t>
            </w:r>
            <w:proofErr w:type="spellEnd"/>
            <w:r w:rsidRPr="00117D82">
              <w:rPr>
                <w:rFonts w:cstheme="minorHAnsi"/>
                <w:i/>
                <w:iCs/>
                <w:color w:val="000000"/>
                <w:sz w:val="21"/>
                <w:szCs w:val="21"/>
              </w:rPr>
              <w:t xml:space="preserve">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415969D8"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2</w:t>
            </w:r>
          </w:p>
        </w:tc>
        <w:tc>
          <w:tcPr>
            <w:tcW w:w="1318" w:type="dxa"/>
            <w:gridSpan w:val="2"/>
            <w:tcBorders>
              <w:top w:val="nil"/>
              <w:left w:val="nil"/>
              <w:bottom w:val="nil"/>
              <w:right w:val="nil"/>
            </w:tcBorders>
            <w:shd w:val="clear" w:color="auto" w:fill="auto"/>
            <w:noWrap/>
            <w:vAlign w:val="bottom"/>
          </w:tcPr>
          <w:p w14:paraId="1E3E54FE"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0.4</w:t>
            </w:r>
          </w:p>
        </w:tc>
        <w:tc>
          <w:tcPr>
            <w:tcW w:w="932" w:type="dxa"/>
            <w:gridSpan w:val="2"/>
            <w:tcBorders>
              <w:top w:val="nil"/>
              <w:left w:val="nil"/>
              <w:bottom w:val="nil"/>
              <w:right w:val="nil"/>
            </w:tcBorders>
            <w:vAlign w:val="center"/>
          </w:tcPr>
          <w:p w14:paraId="584F5FBA"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AB66663" w14:textId="77777777" w:rsidTr="00DA65AF">
        <w:trPr>
          <w:trHeight w:val="320"/>
        </w:trPr>
        <w:tc>
          <w:tcPr>
            <w:tcW w:w="1082" w:type="dxa"/>
            <w:vMerge/>
            <w:tcBorders>
              <w:left w:val="nil"/>
              <w:right w:val="nil"/>
            </w:tcBorders>
            <w:shd w:val="clear" w:color="auto" w:fill="auto"/>
            <w:noWrap/>
            <w:vAlign w:val="center"/>
          </w:tcPr>
          <w:p w14:paraId="5450FFA3"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426BE34F"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3FFC3866"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 xml:space="preserve">Pasteurella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4A0C6DB5"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2</w:t>
            </w:r>
          </w:p>
        </w:tc>
        <w:tc>
          <w:tcPr>
            <w:tcW w:w="1318" w:type="dxa"/>
            <w:gridSpan w:val="2"/>
            <w:tcBorders>
              <w:top w:val="nil"/>
              <w:left w:val="nil"/>
              <w:bottom w:val="nil"/>
              <w:right w:val="nil"/>
            </w:tcBorders>
            <w:shd w:val="clear" w:color="auto" w:fill="auto"/>
            <w:noWrap/>
            <w:vAlign w:val="bottom"/>
          </w:tcPr>
          <w:p w14:paraId="59D98BA0"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0.4</w:t>
            </w:r>
          </w:p>
        </w:tc>
        <w:tc>
          <w:tcPr>
            <w:tcW w:w="932" w:type="dxa"/>
            <w:gridSpan w:val="2"/>
            <w:tcBorders>
              <w:top w:val="nil"/>
              <w:left w:val="nil"/>
              <w:bottom w:val="nil"/>
              <w:right w:val="nil"/>
            </w:tcBorders>
            <w:vAlign w:val="center"/>
          </w:tcPr>
          <w:p w14:paraId="09CE4EEC"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4F6030E2" w14:textId="77777777" w:rsidTr="00DA65AF">
        <w:trPr>
          <w:trHeight w:val="320"/>
        </w:trPr>
        <w:tc>
          <w:tcPr>
            <w:tcW w:w="1082" w:type="dxa"/>
            <w:vMerge/>
            <w:tcBorders>
              <w:left w:val="nil"/>
              <w:right w:val="nil"/>
            </w:tcBorders>
            <w:shd w:val="clear" w:color="auto" w:fill="auto"/>
            <w:noWrap/>
            <w:vAlign w:val="center"/>
          </w:tcPr>
          <w:p w14:paraId="5282B5B6"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7B81E779"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4199FD6D" w14:textId="77777777" w:rsidR="00AD7630" w:rsidRPr="00117D82" w:rsidRDefault="00AD7630" w:rsidP="00DA65AF">
            <w:pPr>
              <w:rPr>
                <w:rFonts w:eastAsia="Times New Roman" w:cstheme="minorHAnsi"/>
                <w:color w:val="000000"/>
                <w:sz w:val="21"/>
                <w:szCs w:val="21"/>
              </w:rPr>
            </w:pPr>
            <w:proofErr w:type="spellStart"/>
            <w:r w:rsidRPr="00117D82">
              <w:rPr>
                <w:rFonts w:cstheme="minorHAnsi"/>
                <w:i/>
                <w:iCs/>
                <w:color w:val="000000"/>
                <w:sz w:val="21"/>
                <w:szCs w:val="21"/>
              </w:rPr>
              <w:t>Psychrobacter</w:t>
            </w:r>
            <w:proofErr w:type="spellEnd"/>
            <w:r w:rsidRPr="00117D82">
              <w:rPr>
                <w:rFonts w:cstheme="minorHAnsi"/>
                <w:i/>
                <w:iCs/>
                <w:color w:val="000000"/>
                <w:sz w:val="21"/>
                <w:szCs w:val="21"/>
              </w:rPr>
              <w:t xml:space="preserve">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4B9C0ACD"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2</w:t>
            </w:r>
          </w:p>
        </w:tc>
        <w:tc>
          <w:tcPr>
            <w:tcW w:w="1318" w:type="dxa"/>
            <w:gridSpan w:val="2"/>
            <w:tcBorders>
              <w:top w:val="nil"/>
              <w:left w:val="nil"/>
              <w:bottom w:val="nil"/>
              <w:right w:val="nil"/>
            </w:tcBorders>
            <w:shd w:val="clear" w:color="auto" w:fill="auto"/>
            <w:noWrap/>
            <w:vAlign w:val="bottom"/>
          </w:tcPr>
          <w:p w14:paraId="3C5729E6"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0.4</w:t>
            </w:r>
          </w:p>
        </w:tc>
        <w:tc>
          <w:tcPr>
            <w:tcW w:w="932" w:type="dxa"/>
            <w:gridSpan w:val="2"/>
            <w:tcBorders>
              <w:top w:val="nil"/>
              <w:left w:val="nil"/>
              <w:bottom w:val="nil"/>
              <w:right w:val="nil"/>
            </w:tcBorders>
            <w:vAlign w:val="center"/>
          </w:tcPr>
          <w:p w14:paraId="76EF24B5"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3503DA1E" w14:textId="77777777" w:rsidTr="00DA65AF">
        <w:trPr>
          <w:trHeight w:val="320"/>
        </w:trPr>
        <w:tc>
          <w:tcPr>
            <w:tcW w:w="1082" w:type="dxa"/>
            <w:vMerge/>
            <w:tcBorders>
              <w:left w:val="nil"/>
              <w:right w:val="nil"/>
            </w:tcBorders>
            <w:shd w:val="clear" w:color="auto" w:fill="auto"/>
            <w:noWrap/>
            <w:vAlign w:val="center"/>
          </w:tcPr>
          <w:p w14:paraId="38403521"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12430377"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2FE8A2DB" w14:textId="77777777" w:rsidR="00AD7630" w:rsidRPr="00117D82" w:rsidRDefault="00AD7630" w:rsidP="00DA65AF">
            <w:pPr>
              <w:rPr>
                <w:rFonts w:eastAsia="Times New Roman" w:cstheme="minorHAnsi"/>
                <w:color w:val="000000"/>
                <w:sz w:val="21"/>
                <w:szCs w:val="21"/>
              </w:rPr>
            </w:pPr>
            <w:proofErr w:type="spellStart"/>
            <w:r w:rsidRPr="00117D82">
              <w:rPr>
                <w:rFonts w:cstheme="minorHAnsi"/>
                <w:i/>
                <w:iCs/>
                <w:color w:val="000000"/>
                <w:sz w:val="21"/>
                <w:szCs w:val="21"/>
              </w:rPr>
              <w:t>Brevundimonas</w:t>
            </w:r>
            <w:proofErr w:type="spellEnd"/>
            <w:r w:rsidRPr="00117D82">
              <w:rPr>
                <w:rFonts w:cstheme="minorHAnsi"/>
                <w:i/>
                <w:iCs/>
                <w:color w:val="000000"/>
                <w:sz w:val="21"/>
                <w:szCs w:val="21"/>
              </w:rPr>
              <w:t xml:space="preserve">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0ABC6EFF"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2</w:t>
            </w:r>
          </w:p>
        </w:tc>
        <w:tc>
          <w:tcPr>
            <w:tcW w:w="1318" w:type="dxa"/>
            <w:gridSpan w:val="2"/>
            <w:tcBorders>
              <w:top w:val="nil"/>
              <w:left w:val="nil"/>
              <w:bottom w:val="nil"/>
              <w:right w:val="nil"/>
            </w:tcBorders>
            <w:shd w:val="clear" w:color="auto" w:fill="auto"/>
            <w:noWrap/>
            <w:vAlign w:val="bottom"/>
          </w:tcPr>
          <w:p w14:paraId="79FAF264"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0.4</w:t>
            </w:r>
          </w:p>
        </w:tc>
        <w:tc>
          <w:tcPr>
            <w:tcW w:w="932" w:type="dxa"/>
            <w:gridSpan w:val="2"/>
            <w:tcBorders>
              <w:top w:val="nil"/>
              <w:left w:val="nil"/>
              <w:bottom w:val="nil"/>
              <w:right w:val="nil"/>
            </w:tcBorders>
            <w:vAlign w:val="center"/>
          </w:tcPr>
          <w:p w14:paraId="2B31EAA7"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8ED100E" w14:textId="77777777" w:rsidTr="00DA65AF">
        <w:trPr>
          <w:trHeight w:val="320"/>
        </w:trPr>
        <w:tc>
          <w:tcPr>
            <w:tcW w:w="1082" w:type="dxa"/>
            <w:vMerge/>
            <w:tcBorders>
              <w:left w:val="nil"/>
              <w:right w:val="nil"/>
            </w:tcBorders>
            <w:shd w:val="clear" w:color="auto" w:fill="auto"/>
            <w:noWrap/>
            <w:vAlign w:val="center"/>
          </w:tcPr>
          <w:p w14:paraId="6FD37561"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1E4B0B31"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3FF92181" w14:textId="77777777" w:rsidR="00AD7630" w:rsidRPr="00117D82" w:rsidRDefault="00AD7630" w:rsidP="00DA65AF">
            <w:pPr>
              <w:rPr>
                <w:rFonts w:eastAsia="Times New Roman" w:cstheme="minorHAnsi"/>
                <w:color w:val="000000"/>
                <w:sz w:val="21"/>
                <w:szCs w:val="21"/>
              </w:rPr>
            </w:pPr>
            <w:proofErr w:type="spellStart"/>
            <w:r w:rsidRPr="00117D82">
              <w:rPr>
                <w:rFonts w:cstheme="minorHAnsi"/>
                <w:i/>
                <w:iCs/>
                <w:color w:val="000000"/>
                <w:sz w:val="21"/>
                <w:szCs w:val="21"/>
              </w:rPr>
              <w:t>Chryseobacterium</w:t>
            </w:r>
            <w:proofErr w:type="spellEnd"/>
            <w:r w:rsidRPr="00117D82">
              <w:rPr>
                <w:rFonts w:cstheme="minorHAnsi"/>
                <w:i/>
                <w:iCs/>
                <w:color w:val="000000"/>
                <w:sz w:val="21"/>
                <w:szCs w:val="21"/>
              </w:rPr>
              <w:t xml:space="preserve">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53872F5F"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2</w:t>
            </w:r>
          </w:p>
        </w:tc>
        <w:tc>
          <w:tcPr>
            <w:tcW w:w="1318" w:type="dxa"/>
            <w:gridSpan w:val="2"/>
            <w:tcBorders>
              <w:top w:val="nil"/>
              <w:left w:val="nil"/>
              <w:bottom w:val="nil"/>
              <w:right w:val="nil"/>
            </w:tcBorders>
            <w:shd w:val="clear" w:color="auto" w:fill="auto"/>
            <w:noWrap/>
            <w:vAlign w:val="bottom"/>
          </w:tcPr>
          <w:p w14:paraId="043143BB"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0.4</w:t>
            </w:r>
          </w:p>
        </w:tc>
        <w:tc>
          <w:tcPr>
            <w:tcW w:w="932" w:type="dxa"/>
            <w:gridSpan w:val="2"/>
            <w:tcBorders>
              <w:top w:val="nil"/>
              <w:left w:val="nil"/>
              <w:bottom w:val="nil"/>
              <w:right w:val="nil"/>
            </w:tcBorders>
            <w:vAlign w:val="center"/>
          </w:tcPr>
          <w:p w14:paraId="710005D7"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085BBCFF" w14:textId="77777777" w:rsidTr="00DA65AF">
        <w:trPr>
          <w:trHeight w:val="320"/>
        </w:trPr>
        <w:tc>
          <w:tcPr>
            <w:tcW w:w="1082" w:type="dxa"/>
            <w:vMerge/>
            <w:tcBorders>
              <w:left w:val="nil"/>
              <w:right w:val="nil"/>
            </w:tcBorders>
            <w:shd w:val="clear" w:color="auto" w:fill="auto"/>
            <w:noWrap/>
            <w:vAlign w:val="center"/>
          </w:tcPr>
          <w:p w14:paraId="298DA1CF"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398548EF"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494BBE48"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Providencia</w:t>
            </w:r>
          </w:p>
        </w:tc>
        <w:tc>
          <w:tcPr>
            <w:tcW w:w="630" w:type="dxa"/>
            <w:gridSpan w:val="2"/>
            <w:tcBorders>
              <w:top w:val="nil"/>
              <w:left w:val="nil"/>
              <w:bottom w:val="nil"/>
              <w:right w:val="nil"/>
            </w:tcBorders>
            <w:shd w:val="clear" w:color="auto" w:fill="auto"/>
            <w:noWrap/>
            <w:vAlign w:val="bottom"/>
          </w:tcPr>
          <w:p w14:paraId="79CFB89A"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w:t>
            </w:r>
          </w:p>
        </w:tc>
        <w:tc>
          <w:tcPr>
            <w:tcW w:w="1318" w:type="dxa"/>
            <w:gridSpan w:val="2"/>
            <w:tcBorders>
              <w:top w:val="nil"/>
              <w:left w:val="nil"/>
              <w:bottom w:val="nil"/>
              <w:right w:val="nil"/>
            </w:tcBorders>
            <w:shd w:val="clear" w:color="auto" w:fill="auto"/>
            <w:noWrap/>
            <w:vAlign w:val="bottom"/>
          </w:tcPr>
          <w:p w14:paraId="30E9F417"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0.2</w:t>
            </w:r>
          </w:p>
        </w:tc>
        <w:tc>
          <w:tcPr>
            <w:tcW w:w="932" w:type="dxa"/>
            <w:gridSpan w:val="2"/>
            <w:tcBorders>
              <w:top w:val="nil"/>
              <w:left w:val="nil"/>
              <w:bottom w:val="nil"/>
              <w:right w:val="nil"/>
            </w:tcBorders>
            <w:vAlign w:val="center"/>
          </w:tcPr>
          <w:p w14:paraId="1A45F1D8"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E0EC36D" w14:textId="77777777" w:rsidTr="00DA65AF">
        <w:trPr>
          <w:trHeight w:val="320"/>
        </w:trPr>
        <w:tc>
          <w:tcPr>
            <w:tcW w:w="1082" w:type="dxa"/>
            <w:vMerge/>
            <w:tcBorders>
              <w:left w:val="nil"/>
              <w:right w:val="nil"/>
            </w:tcBorders>
            <w:shd w:val="clear" w:color="auto" w:fill="auto"/>
            <w:noWrap/>
            <w:vAlign w:val="center"/>
          </w:tcPr>
          <w:p w14:paraId="426E27BA"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16F6E10A"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182407A4" w14:textId="77777777" w:rsidR="00AD7630" w:rsidRPr="00117D82" w:rsidRDefault="00AD7630" w:rsidP="00DA65AF">
            <w:pPr>
              <w:rPr>
                <w:rFonts w:eastAsia="Times New Roman" w:cstheme="minorHAnsi"/>
                <w:color w:val="000000"/>
                <w:sz w:val="21"/>
                <w:szCs w:val="21"/>
              </w:rPr>
            </w:pPr>
            <w:proofErr w:type="spellStart"/>
            <w:r w:rsidRPr="00117D82">
              <w:rPr>
                <w:rFonts w:cstheme="minorHAnsi"/>
                <w:i/>
                <w:iCs/>
                <w:color w:val="000000"/>
                <w:sz w:val="21"/>
                <w:szCs w:val="21"/>
              </w:rPr>
              <w:t>Myroides</w:t>
            </w:r>
            <w:proofErr w:type="spellEnd"/>
            <w:r w:rsidRPr="00117D82">
              <w:rPr>
                <w:rFonts w:cstheme="minorHAnsi"/>
                <w:i/>
                <w:iCs/>
                <w:color w:val="000000"/>
                <w:sz w:val="21"/>
                <w:szCs w:val="21"/>
              </w:rPr>
              <w:t xml:space="preserve"> </w:t>
            </w:r>
            <w:proofErr w:type="spellStart"/>
            <w:r w:rsidRPr="00117D82">
              <w:rPr>
                <w:rFonts w:cstheme="minorHAnsi"/>
                <w:i/>
                <w:iCs/>
                <w:color w:val="000000"/>
                <w:sz w:val="21"/>
                <w:szCs w:val="21"/>
              </w:rPr>
              <w:t>spp</w:t>
            </w:r>
            <w:proofErr w:type="spellEnd"/>
          </w:p>
        </w:tc>
        <w:tc>
          <w:tcPr>
            <w:tcW w:w="630" w:type="dxa"/>
            <w:gridSpan w:val="2"/>
            <w:tcBorders>
              <w:top w:val="nil"/>
              <w:left w:val="nil"/>
              <w:bottom w:val="nil"/>
              <w:right w:val="nil"/>
            </w:tcBorders>
            <w:shd w:val="clear" w:color="auto" w:fill="auto"/>
            <w:noWrap/>
            <w:vAlign w:val="bottom"/>
          </w:tcPr>
          <w:p w14:paraId="3945CB3C"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w:t>
            </w:r>
          </w:p>
        </w:tc>
        <w:tc>
          <w:tcPr>
            <w:tcW w:w="1318" w:type="dxa"/>
            <w:gridSpan w:val="2"/>
            <w:tcBorders>
              <w:top w:val="nil"/>
              <w:left w:val="nil"/>
              <w:bottom w:val="nil"/>
              <w:right w:val="nil"/>
            </w:tcBorders>
            <w:shd w:val="clear" w:color="auto" w:fill="auto"/>
            <w:noWrap/>
            <w:vAlign w:val="bottom"/>
          </w:tcPr>
          <w:p w14:paraId="4592A087"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0.2</w:t>
            </w:r>
          </w:p>
        </w:tc>
        <w:tc>
          <w:tcPr>
            <w:tcW w:w="932" w:type="dxa"/>
            <w:gridSpan w:val="2"/>
            <w:tcBorders>
              <w:top w:val="nil"/>
              <w:left w:val="nil"/>
              <w:bottom w:val="nil"/>
              <w:right w:val="nil"/>
            </w:tcBorders>
            <w:vAlign w:val="center"/>
          </w:tcPr>
          <w:p w14:paraId="25252BD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6BB91918" w14:textId="77777777" w:rsidTr="00DA65AF">
        <w:trPr>
          <w:trHeight w:val="320"/>
        </w:trPr>
        <w:tc>
          <w:tcPr>
            <w:tcW w:w="1082" w:type="dxa"/>
            <w:vMerge/>
            <w:tcBorders>
              <w:left w:val="nil"/>
              <w:right w:val="nil"/>
            </w:tcBorders>
            <w:shd w:val="clear" w:color="auto" w:fill="auto"/>
            <w:noWrap/>
            <w:vAlign w:val="center"/>
          </w:tcPr>
          <w:p w14:paraId="376BDF8D"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right w:val="nil"/>
            </w:tcBorders>
            <w:shd w:val="clear" w:color="auto" w:fill="E7E6E6" w:themeFill="background2"/>
            <w:noWrap/>
            <w:vAlign w:val="center"/>
          </w:tcPr>
          <w:p w14:paraId="406BEB7B"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07359D90"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Bacteroides</w:t>
            </w:r>
          </w:p>
        </w:tc>
        <w:tc>
          <w:tcPr>
            <w:tcW w:w="630" w:type="dxa"/>
            <w:gridSpan w:val="2"/>
            <w:tcBorders>
              <w:top w:val="nil"/>
              <w:left w:val="nil"/>
              <w:bottom w:val="nil"/>
              <w:right w:val="nil"/>
            </w:tcBorders>
            <w:shd w:val="clear" w:color="auto" w:fill="auto"/>
            <w:noWrap/>
            <w:vAlign w:val="bottom"/>
          </w:tcPr>
          <w:p w14:paraId="2EEA428E"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w:t>
            </w:r>
          </w:p>
        </w:tc>
        <w:tc>
          <w:tcPr>
            <w:tcW w:w="1318" w:type="dxa"/>
            <w:gridSpan w:val="2"/>
            <w:tcBorders>
              <w:top w:val="nil"/>
              <w:left w:val="nil"/>
              <w:bottom w:val="nil"/>
              <w:right w:val="nil"/>
            </w:tcBorders>
            <w:shd w:val="clear" w:color="auto" w:fill="auto"/>
            <w:noWrap/>
            <w:vAlign w:val="bottom"/>
          </w:tcPr>
          <w:p w14:paraId="6C07FFA0"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0.2</w:t>
            </w:r>
          </w:p>
        </w:tc>
        <w:tc>
          <w:tcPr>
            <w:tcW w:w="932" w:type="dxa"/>
            <w:gridSpan w:val="2"/>
            <w:tcBorders>
              <w:top w:val="nil"/>
              <w:left w:val="nil"/>
              <w:bottom w:val="nil"/>
              <w:right w:val="nil"/>
            </w:tcBorders>
            <w:vAlign w:val="center"/>
          </w:tcPr>
          <w:p w14:paraId="09E6864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71E4F42" w14:textId="77777777" w:rsidTr="00DA65AF">
        <w:trPr>
          <w:trHeight w:val="320"/>
        </w:trPr>
        <w:tc>
          <w:tcPr>
            <w:tcW w:w="1082" w:type="dxa"/>
            <w:vMerge/>
            <w:tcBorders>
              <w:left w:val="nil"/>
              <w:right w:val="nil"/>
            </w:tcBorders>
            <w:shd w:val="clear" w:color="auto" w:fill="auto"/>
            <w:noWrap/>
            <w:vAlign w:val="center"/>
          </w:tcPr>
          <w:p w14:paraId="37049160" w14:textId="77777777" w:rsidR="00AD7630" w:rsidRPr="00117D82" w:rsidRDefault="00AD7630" w:rsidP="00DA65AF">
            <w:pPr>
              <w:jc w:val="center"/>
              <w:rPr>
                <w:rFonts w:eastAsia="Times New Roman" w:cstheme="minorHAnsi"/>
                <w:color w:val="000000"/>
                <w:sz w:val="21"/>
                <w:szCs w:val="21"/>
              </w:rPr>
            </w:pPr>
          </w:p>
        </w:tc>
        <w:tc>
          <w:tcPr>
            <w:tcW w:w="2158" w:type="dxa"/>
            <w:vMerge/>
            <w:tcBorders>
              <w:left w:val="nil"/>
              <w:bottom w:val="single" w:sz="4" w:space="0" w:color="auto"/>
              <w:right w:val="nil"/>
            </w:tcBorders>
            <w:shd w:val="clear" w:color="auto" w:fill="E7E6E6" w:themeFill="background2"/>
            <w:noWrap/>
            <w:vAlign w:val="center"/>
          </w:tcPr>
          <w:p w14:paraId="4549D9D4"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single" w:sz="4" w:space="0" w:color="auto"/>
              <w:right w:val="nil"/>
            </w:tcBorders>
            <w:shd w:val="clear" w:color="auto" w:fill="auto"/>
            <w:noWrap/>
            <w:vAlign w:val="bottom"/>
          </w:tcPr>
          <w:p w14:paraId="3D367E92" w14:textId="77777777" w:rsidR="00AD7630" w:rsidRPr="00117D82" w:rsidRDefault="00AD7630" w:rsidP="00DA65AF">
            <w:pPr>
              <w:rPr>
                <w:rFonts w:eastAsia="Times New Roman" w:cstheme="minorHAnsi"/>
                <w:color w:val="000000"/>
                <w:sz w:val="21"/>
                <w:szCs w:val="21"/>
              </w:rPr>
            </w:pPr>
            <w:r w:rsidRPr="00117D82">
              <w:rPr>
                <w:rFonts w:cstheme="minorHAnsi"/>
                <w:i/>
                <w:iCs/>
                <w:color w:val="000000"/>
                <w:sz w:val="21"/>
                <w:szCs w:val="21"/>
              </w:rPr>
              <w:t>Unidentified Gram-Negative</w:t>
            </w:r>
          </w:p>
        </w:tc>
        <w:tc>
          <w:tcPr>
            <w:tcW w:w="630" w:type="dxa"/>
            <w:gridSpan w:val="2"/>
            <w:tcBorders>
              <w:top w:val="nil"/>
              <w:left w:val="nil"/>
              <w:bottom w:val="single" w:sz="4" w:space="0" w:color="auto"/>
              <w:right w:val="nil"/>
            </w:tcBorders>
            <w:shd w:val="clear" w:color="auto" w:fill="auto"/>
            <w:noWrap/>
            <w:vAlign w:val="bottom"/>
          </w:tcPr>
          <w:p w14:paraId="6EA277BC"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w:t>
            </w:r>
          </w:p>
        </w:tc>
        <w:tc>
          <w:tcPr>
            <w:tcW w:w="1318" w:type="dxa"/>
            <w:gridSpan w:val="2"/>
            <w:tcBorders>
              <w:top w:val="nil"/>
              <w:left w:val="nil"/>
              <w:bottom w:val="single" w:sz="4" w:space="0" w:color="auto"/>
              <w:right w:val="nil"/>
            </w:tcBorders>
            <w:shd w:val="clear" w:color="auto" w:fill="auto"/>
            <w:noWrap/>
            <w:vAlign w:val="bottom"/>
          </w:tcPr>
          <w:p w14:paraId="69D85930"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0.2</w:t>
            </w:r>
          </w:p>
        </w:tc>
        <w:tc>
          <w:tcPr>
            <w:tcW w:w="932" w:type="dxa"/>
            <w:gridSpan w:val="2"/>
            <w:tcBorders>
              <w:top w:val="nil"/>
              <w:left w:val="nil"/>
              <w:bottom w:val="single" w:sz="4" w:space="0" w:color="auto"/>
              <w:right w:val="nil"/>
            </w:tcBorders>
            <w:vAlign w:val="center"/>
          </w:tcPr>
          <w:p w14:paraId="2BE263E0"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2BBF4F60" w14:textId="77777777" w:rsidTr="00DA65AF">
        <w:trPr>
          <w:trHeight w:val="320"/>
        </w:trPr>
        <w:tc>
          <w:tcPr>
            <w:tcW w:w="1082" w:type="dxa"/>
            <w:tcBorders>
              <w:left w:val="nil"/>
              <w:bottom w:val="single" w:sz="4" w:space="0" w:color="auto"/>
              <w:right w:val="nil"/>
            </w:tcBorders>
            <w:shd w:val="clear" w:color="auto" w:fill="auto"/>
            <w:noWrap/>
            <w:vAlign w:val="center"/>
          </w:tcPr>
          <w:p w14:paraId="50D36A5F" w14:textId="77777777" w:rsidR="00AD7630" w:rsidRPr="00117D82" w:rsidRDefault="00AD7630" w:rsidP="00DA65AF">
            <w:pPr>
              <w:jc w:val="center"/>
              <w:rPr>
                <w:rFonts w:cstheme="minorHAnsi"/>
                <w:color w:val="000000"/>
                <w:sz w:val="21"/>
                <w:szCs w:val="21"/>
              </w:rPr>
            </w:pPr>
          </w:p>
        </w:tc>
        <w:tc>
          <w:tcPr>
            <w:tcW w:w="2158" w:type="dxa"/>
            <w:tcBorders>
              <w:top w:val="single" w:sz="4" w:space="0" w:color="auto"/>
              <w:left w:val="nil"/>
              <w:bottom w:val="single" w:sz="4" w:space="0" w:color="auto"/>
              <w:right w:val="nil"/>
            </w:tcBorders>
            <w:shd w:val="clear" w:color="auto" w:fill="auto"/>
            <w:noWrap/>
            <w:vAlign w:val="bottom"/>
          </w:tcPr>
          <w:p w14:paraId="59A49EB8" w14:textId="77777777" w:rsidR="00AD7630" w:rsidRPr="00117D82" w:rsidRDefault="00AD7630" w:rsidP="00DA65AF">
            <w:pPr>
              <w:rPr>
                <w:rFonts w:eastAsia="Times New Roman" w:cstheme="minorHAnsi"/>
                <w:color w:val="000000"/>
                <w:sz w:val="21"/>
                <w:szCs w:val="21"/>
              </w:rPr>
            </w:pPr>
            <w:r w:rsidRPr="00117D82">
              <w:rPr>
                <w:rFonts w:cstheme="minorHAnsi"/>
                <w:color w:val="000000"/>
                <w:sz w:val="21"/>
                <w:szCs w:val="21"/>
              </w:rPr>
              <w:t>Total Gram-Negatives</w:t>
            </w:r>
          </w:p>
        </w:tc>
        <w:tc>
          <w:tcPr>
            <w:tcW w:w="3780" w:type="dxa"/>
            <w:tcBorders>
              <w:top w:val="single" w:sz="4" w:space="0" w:color="auto"/>
              <w:left w:val="nil"/>
              <w:bottom w:val="single" w:sz="4" w:space="0" w:color="auto"/>
              <w:right w:val="nil"/>
            </w:tcBorders>
            <w:shd w:val="clear" w:color="auto" w:fill="auto"/>
            <w:noWrap/>
            <w:vAlign w:val="bottom"/>
          </w:tcPr>
          <w:p w14:paraId="1B69DB61" w14:textId="77777777" w:rsidR="00AD7630" w:rsidRPr="00117D82" w:rsidRDefault="00AD7630" w:rsidP="00DA65AF">
            <w:pPr>
              <w:rPr>
                <w:rFonts w:cstheme="minorHAnsi"/>
                <w:color w:val="000000"/>
                <w:sz w:val="21"/>
                <w:szCs w:val="21"/>
              </w:rPr>
            </w:pPr>
          </w:p>
        </w:tc>
        <w:tc>
          <w:tcPr>
            <w:tcW w:w="630" w:type="dxa"/>
            <w:gridSpan w:val="2"/>
            <w:tcBorders>
              <w:top w:val="single" w:sz="4" w:space="0" w:color="auto"/>
              <w:left w:val="nil"/>
              <w:bottom w:val="single" w:sz="4" w:space="0" w:color="auto"/>
              <w:right w:val="nil"/>
            </w:tcBorders>
            <w:shd w:val="clear" w:color="auto" w:fill="auto"/>
            <w:noWrap/>
            <w:vAlign w:val="bottom"/>
          </w:tcPr>
          <w:p w14:paraId="4711C63F" w14:textId="77777777" w:rsidR="00AD7630" w:rsidRPr="00117D82" w:rsidRDefault="00AD7630" w:rsidP="00DA65AF">
            <w:pPr>
              <w:jc w:val="center"/>
              <w:rPr>
                <w:rFonts w:cstheme="minorHAnsi"/>
                <w:color w:val="000000"/>
                <w:sz w:val="21"/>
                <w:szCs w:val="21"/>
              </w:rPr>
            </w:pPr>
            <w:r w:rsidRPr="00117D82">
              <w:rPr>
                <w:rFonts w:cstheme="minorHAnsi"/>
                <w:color w:val="000000"/>
                <w:sz w:val="21"/>
                <w:szCs w:val="21"/>
              </w:rPr>
              <w:t>148</w:t>
            </w:r>
          </w:p>
        </w:tc>
        <w:tc>
          <w:tcPr>
            <w:tcW w:w="1318" w:type="dxa"/>
            <w:gridSpan w:val="2"/>
            <w:tcBorders>
              <w:top w:val="single" w:sz="4" w:space="0" w:color="auto"/>
              <w:left w:val="nil"/>
              <w:bottom w:val="single" w:sz="4" w:space="0" w:color="auto"/>
              <w:right w:val="nil"/>
            </w:tcBorders>
            <w:shd w:val="clear" w:color="auto" w:fill="auto"/>
            <w:noWrap/>
            <w:vAlign w:val="bottom"/>
          </w:tcPr>
          <w:p w14:paraId="0FEF2699" w14:textId="77777777" w:rsidR="00AD7630" w:rsidRPr="00117D82" w:rsidRDefault="00AD7630" w:rsidP="00DA65AF">
            <w:pPr>
              <w:jc w:val="center"/>
              <w:rPr>
                <w:rFonts w:cstheme="minorHAnsi"/>
                <w:color w:val="000000"/>
                <w:sz w:val="21"/>
                <w:szCs w:val="21"/>
              </w:rPr>
            </w:pPr>
            <w:r w:rsidRPr="00117D82">
              <w:rPr>
                <w:rFonts w:cstheme="minorHAnsi"/>
                <w:color w:val="000000"/>
                <w:sz w:val="21"/>
                <w:szCs w:val="21"/>
              </w:rPr>
              <w:t>32.5</w:t>
            </w:r>
          </w:p>
        </w:tc>
        <w:tc>
          <w:tcPr>
            <w:tcW w:w="932" w:type="dxa"/>
            <w:gridSpan w:val="2"/>
            <w:tcBorders>
              <w:top w:val="single" w:sz="4" w:space="0" w:color="auto"/>
              <w:left w:val="nil"/>
              <w:bottom w:val="single" w:sz="4" w:space="0" w:color="auto"/>
              <w:right w:val="nil"/>
            </w:tcBorders>
            <w:vAlign w:val="center"/>
          </w:tcPr>
          <w:p w14:paraId="64A86889" w14:textId="77777777" w:rsidR="00AD7630" w:rsidRPr="00117D82" w:rsidRDefault="00AD7630" w:rsidP="00DA65AF">
            <w:pPr>
              <w:rPr>
                <w:rFonts w:ascii="Calibri" w:eastAsia="Times New Roman" w:hAnsi="Calibri" w:cs="Calibri"/>
                <w:color w:val="000000"/>
                <w:sz w:val="21"/>
                <w:szCs w:val="21"/>
              </w:rPr>
            </w:pPr>
          </w:p>
        </w:tc>
      </w:tr>
      <w:tr w:rsidR="00AD7630" w:rsidRPr="00117D82" w14:paraId="3DC608C0" w14:textId="77777777" w:rsidTr="00DA65AF">
        <w:trPr>
          <w:trHeight w:val="320"/>
        </w:trPr>
        <w:tc>
          <w:tcPr>
            <w:tcW w:w="1082" w:type="dxa"/>
            <w:vMerge w:val="restart"/>
            <w:tcBorders>
              <w:top w:val="single" w:sz="4" w:space="0" w:color="auto"/>
              <w:left w:val="nil"/>
              <w:right w:val="nil"/>
            </w:tcBorders>
            <w:shd w:val="clear" w:color="auto" w:fill="auto"/>
            <w:noWrap/>
            <w:vAlign w:val="center"/>
          </w:tcPr>
          <w:p w14:paraId="6554D629"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Fungi</w:t>
            </w:r>
          </w:p>
        </w:tc>
        <w:tc>
          <w:tcPr>
            <w:tcW w:w="2158" w:type="dxa"/>
            <w:tcBorders>
              <w:top w:val="single" w:sz="4" w:space="0" w:color="auto"/>
              <w:left w:val="nil"/>
              <w:bottom w:val="nil"/>
              <w:right w:val="nil"/>
            </w:tcBorders>
            <w:shd w:val="clear" w:color="auto" w:fill="D0CECE" w:themeFill="background2" w:themeFillShade="E6"/>
            <w:noWrap/>
            <w:vAlign w:val="bottom"/>
          </w:tcPr>
          <w:p w14:paraId="02A8DD42" w14:textId="77777777" w:rsidR="00AD7630" w:rsidRPr="00117D82" w:rsidRDefault="00AD7630" w:rsidP="00DA65AF">
            <w:pPr>
              <w:rPr>
                <w:rFonts w:eastAsia="Times New Roman" w:cstheme="minorHAnsi"/>
                <w:color w:val="000000"/>
                <w:sz w:val="21"/>
                <w:szCs w:val="21"/>
              </w:rPr>
            </w:pPr>
          </w:p>
        </w:tc>
        <w:tc>
          <w:tcPr>
            <w:tcW w:w="3780" w:type="dxa"/>
            <w:tcBorders>
              <w:top w:val="single" w:sz="4" w:space="0" w:color="auto"/>
              <w:left w:val="nil"/>
              <w:bottom w:val="nil"/>
              <w:right w:val="nil"/>
            </w:tcBorders>
            <w:shd w:val="clear" w:color="auto" w:fill="auto"/>
            <w:noWrap/>
            <w:vAlign w:val="bottom"/>
          </w:tcPr>
          <w:p w14:paraId="233CD1D8" w14:textId="77777777" w:rsidR="00AD7630" w:rsidRPr="00117D82" w:rsidRDefault="00AD7630" w:rsidP="00DA65AF">
            <w:pPr>
              <w:rPr>
                <w:rFonts w:eastAsia="Times New Roman" w:cstheme="minorHAnsi"/>
                <w:color w:val="000000"/>
                <w:sz w:val="21"/>
                <w:szCs w:val="21"/>
              </w:rPr>
            </w:pPr>
            <w:proofErr w:type="spellStart"/>
            <w:r w:rsidRPr="00117D82">
              <w:rPr>
                <w:rFonts w:cstheme="minorHAnsi"/>
                <w:color w:val="000000"/>
                <w:sz w:val="21"/>
                <w:szCs w:val="21"/>
              </w:rPr>
              <w:t>Cyberlindnera</w:t>
            </w:r>
            <w:proofErr w:type="spellEnd"/>
            <w:r w:rsidRPr="00117D82">
              <w:rPr>
                <w:rFonts w:cstheme="minorHAnsi"/>
                <w:color w:val="000000"/>
                <w:sz w:val="21"/>
                <w:szCs w:val="21"/>
              </w:rPr>
              <w:t xml:space="preserve"> </w:t>
            </w:r>
            <w:proofErr w:type="spellStart"/>
            <w:r w:rsidRPr="00117D82">
              <w:rPr>
                <w:rFonts w:cstheme="minorHAnsi"/>
                <w:color w:val="000000"/>
                <w:sz w:val="21"/>
                <w:szCs w:val="21"/>
              </w:rPr>
              <w:t>spp</w:t>
            </w:r>
            <w:proofErr w:type="spellEnd"/>
          </w:p>
        </w:tc>
        <w:tc>
          <w:tcPr>
            <w:tcW w:w="630" w:type="dxa"/>
            <w:gridSpan w:val="2"/>
            <w:tcBorders>
              <w:top w:val="single" w:sz="4" w:space="0" w:color="auto"/>
              <w:left w:val="nil"/>
              <w:bottom w:val="nil"/>
              <w:right w:val="nil"/>
            </w:tcBorders>
            <w:shd w:val="clear" w:color="auto" w:fill="auto"/>
            <w:noWrap/>
            <w:vAlign w:val="bottom"/>
          </w:tcPr>
          <w:p w14:paraId="6F4B0D08"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2</w:t>
            </w:r>
          </w:p>
        </w:tc>
        <w:tc>
          <w:tcPr>
            <w:tcW w:w="1318" w:type="dxa"/>
            <w:gridSpan w:val="2"/>
            <w:tcBorders>
              <w:top w:val="single" w:sz="4" w:space="0" w:color="auto"/>
              <w:left w:val="nil"/>
              <w:bottom w:val="nil"/>
              <w:right w:val="nil"/>
            </w:tcBorders>
            <w:shd w:val="clear" w:color="auto" w:fill="auto"/>
            <w:noWrap/>
            <w:vAlign w:val="bottom"/>
          </w:tcPr>
          <w:p w14:paraId="2D3FDA47"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0.4</w:t>
            </w:r>
          </w:p>
        </w:tc>
        <w:tc>
          <w:tcPr>
            <w:tcW w:w="932" w:type="dxa"/>
            <w:gridSpan w:val="2"/>
            <w:tcBorders>
              <w:top w:val="single" w:sz="4" w:space="0" w:color="auto"/>
              <w:left w:val="nil"/>
              <w:bottom w:val="nil"/>
              <w:right w:val="nil"/>
            </w:tcBorders>
            <w:vAlign w:val="center"/>
          </w:tcPr>
          <w:p w14:paraId="05A59EB4" w14:textId="77777777" w:rsidR="00AD7630" w:rsidRPr="00117D82" w:rsidRDefault="00AD7630" w:rsidP="00DA65AF">
            <w:pPr>
              <w:rPr>
                <w:rFonts w:ascii="Calibri" w:eastAsia="Times New Roman" w:hAnsi="Calibri" w:cs="Calibri"/>
                <w:color w:val="000000"/>
                <w:sz w:val="21"/>
                <w:szCs w:val="21"/>
              </w:rPr>
            </w:pPr>
          </w:p>
        </w:tc>
      </w:tr>
      <w:tr w:rsidR="00AD7630" w:rsidRPr="00117D82" w14:paraId="01B785F4" w14:textId="77777777" w:rsidTr="00DA65AF">
        <w:trPr>
          <w:trHeight w:val="320"/>
        </w:trPr>
        <w:tc>
          <w:tcPr>
            <w:tcW w:w="1082" w:type="dxa"/>
            <w:vMerge/>
            <w:tcBorders>
              <w:left w:val="nil"/>
              <w:right w:val="nil"/>
            </w:tcBorders>
            <w:shd w:val="clear" w:color="auto" w:fill="auto"/>
            <w:noWrap/>
            <w:vAlign w:val="center"/>
          </w:tcPr>
          <w:p w14:paraId="714A91C7" w14:textId="77777777" w:rsidR="00AD7630" w:rsidRPr="00117D82" w:rsidRDefault="00AD7630" w:rsidP="00DA65AF">
            <w:pPr>
              <w:jc w:val="center"/>
              <w:rPr>
                <w:rFonts w:eastAsia="Times New Roman" w:cstheme="minorHAnsi"/>
                <w:color w:val="000000"/>
                <w:sz w:val="21"/>
                <w:szCs w:val="21"/>
              </w:rPr>
            </w:pPr>
          </w:p>
        </w:tc>
        <w:tc>
          <w:tcPr>
            <w:tcW w:w="2158" w:type="dxa"/>
            <w:tcBorders>
              <w:top w:val="nil"/>
              <w:left w:val="nil"/>
              <w:bottom w:val="nil"/>
              <w:right w:val="nil"/>
            </w:tcBorders>
            <w:shd w:val="clear" w:color="auto" w:fill="D0CECE" w:themeFill="background2" w:themeFillShade="E6"/>
            <w:noWrap/>
            <w:vAlign w:val="bottom"/>
          </w:tcPr>
          <w:p w14:paraId="54C76BF0"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nil"/>
              <w:right w:val="nil"/>
            </w:tcBorders>
            <w:shd w:val="clear" w:color="auto" w:fill="auto"/>
            <w:noWrap/>
            <w:vAlign w:val="bottom"/>
          </w:tcPr>
          <w:p w14:paraId="0184BEB7" w14:textId="77777777" w:rsidR="00AD7630" w:rsidRPr="00117D82" w:rsidRDefault="00AD7630" w:rsidP="00DA65AF">
            <w:pPr>
              <w:rPr>
                <w:rFonts w:eastAsia="Times New Roman" w:cstheme="minorHAnsi"/>
                <w:color w:val="000000"/>
                <w:sz w:val="21"/>
                <w:szCs w:val="21"/>
              </w:rPr>
            </w:pPr>
            <w:r w:rsidRPr="00117D82">
              <w:rPr>
                <w:rFonts w:cstheme="minorHAnsi"/>
                <w:color w:val="000000"/>
                <w:sz w:val="21"/>
                <w:szCs w:val="21"/>
              </w:rPr>
              <w:t>Aspergillus</w:t>
            </w:r>
          </w:p>
        </w:tc>
        <w:tc>
          <w:tcPr>
            <w:tcW w:w="630" w:type="dxa"/>
            <w:gridSpan w:val="2"/>
            <w:tcBorders>
              <w:top w:val="nil"/>
              <w:left w:val="nil"/>
              <w:bottom w:val="nil"/>
              <w:right w:val="nil"/>
            </w:tcBorders>
            <w:shd w:val="clear" w:color="auto" w:fill="auto"/>
            <w:noWrap/>
            <w:vAlign w:val="bottom"/>
          </w:tcPr>
          <w:p w14:paraId="5C9534DE"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w:t>
            </w:r>
          </w:p>
        </w:tc>
        <w:tc>
          <w:tcPr>
            <w:tcW w:w="1318" w:type="dxa"/>
            <w:gridSpan w:val="2"/>
            <w:tcBorders>
              <w:top w:val="nil"/>
              <w:left w:val="nil"/>
              <w:bottom w:val="nil"/>
              <w:right w:val="nil"/>
            </w:tcBorders>
            <w:shd w:val="clear" w:color="auto" w:fill="auto"/>
            <w:noWrap/>
            <w:vAlign w:val="bottom"/>
          </w:tcPr>
          <w:p w14:paraId="6319FFF0"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0.2</w:t>
            </w:r>
          </w:p>
        </w:tc>
        <w:tc>
          <w:tcPr>
            <w:tcW w:w="932" w:type="dxa"/>
            <w:gridSpan w:val="2"/>
            <w:tcBorders>
              <w:top w:val="nil"/>
              <w:left w:val="nil"/>
              <w:bottom w:val="nil"/>
              <w:right w:val="nil"/>
            </w:tcBorders>
            <w:vAlign w:val="center"/>
          </w:tcPr>
          <w:p w14:paraId="777C96F1"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17421045" w14:textId="77777777" w:rsidTr="00DA65AF">
        <w:trPr>
          <w:trHeight w:val="320"/>
        </w:trPr>
        <w:tc>
          <w:tcPr>
            <w:tcW w:w="1082" w:type="dxa"/>
            <w:vMerge/>
            <w:tcBorders>
              <w:left w:val="nil"/>
              <w:right w:val="nil"/>
            </w:tcBorders>
            <w:shd w:val="clear" w:color="auto" w:fill="auto"/>
            <w:noWrap/>
            <w:vAlign w:val="center"/>
          </w:tcPr>
          <w:p w14:paraId="789A926A" w14:textId="77777777" w:rsidR="00AD7630" w:rsidRPr="00117D82" w:rsidRDefault="00AD7630" w:rsidP="00DA65AF">
            <w:pPr>
              <w:jc w:val="center"/>
              <w:rPr>
                <w:rFonts w:eastAsia="Times New Roman" w:cstheme="minorHAnsi"/>
                <w:color w:val="000000"/>
                <w:sz w:val="21"/>
                <w:szCs w:val="21"/>
              </w:rPr>
            </w:pPr>
          </w:p>
        </w:tc>
        <w:tc>
          <w:tcPr>
            <w:tcW w:w="2158" w:type="dxa"/>
            <w:tcBorders>
              <w:top w:val="nil"/>
              <w:left w:val="nil"/>
              <w:bottom w:val="single" w:sz="4" w:space="0" w:color="auto"/>
              <w:right w:val="nil"/>
            </w:tcBorders>
            <w:shd w:val="clear" w:color="auto" w:fill="D0CECE" w:themeFill="background2" w:themeFillShade="E6"/>
            <w:noWrap/>
            <w:vAlign w:val="bottom"/>
          </w:tcPr>
          <w:p w14:paraId="5CEFF63A" w14:textId="77777777" w:rsidR="00AD7630" w:rsidRPr="00117D82" w:rsidRDefault="00AD7630" w:rsidP="00DA65AF">
            <w:pPr>
              <w:rPr>
                <w:rFonts w:eastAsia="Times New Roman" w:cstheme="minorHAnsi"/>
                <w:color w:val="000000"/>
                <w:sz w:val="21"/>
                <w:szCs w:val="21"/>
              </w:rPr>
            </w:pPr>
          </w:p>
        </w:tc>
        <w:tc>
          <w:tcPr>
            <w:tcW w:w="3780" w:type="dxa"/>
            <w:tcBorders>
              <w:top w:val="nil"/>
              <w:left w:val="nil"/>
              <w:bottom w:val="single" w:sz="4" w:space="0" w:color="auto"/>
              <w:right w:val="nil"/>
            </w:tcBorders>
            <w:shd w:val="clear" w:color="auto" w:fill="auto"/>
            <w:noWrap/>
            <w:vAlign w:val="bottom"/>
          </w:tcPr>
          <w:p w14:paraId="7CC5FA70" w14:textId="77777777" w:rsidR="00AD7630" w:rsidRPr="00117D82" w:rsidRDefault="00AD7630" w:rsidP="00DA65AF">
            <w:pPr>
              <w:rPr>
                <w:rFonts w:eastAsia="Times New Roman" w:cstheme="minorHAnsi"/>
                <w:color w:val="000000"/>
                <w:sz w:val="21"/>
                <w:szCs w:val="21"/>
              </w:rPr>
            </w:pPr>
            <w:r w:rsidRPr="00117D82">
              <w:rPr>
                <w:rFonts w:cstheme="minorHAnsi"/>
                <w:color w:val="000000"/>
                <w:sz w:val="21"/>
                <w:szCs w:val="21"/>
              </w:rPr>
              <w:t>Unidentified fungus</w:t>
            </w:r>
          </w:p>
        </w:tc>
        <w:tc>
          <w:tcPr>
            <w:tcW w:w="630" w:type="dxa"/>
            <w:gridSpan w:val="2"/>
            <w:tcBorders>
              <w:top w:val="nil"/>
              <w:left w:val="nil"/>
              <w:bottom w:val="single" w:sz="4" w:space="0" w:color="auto"/>
              <w:right w:val="nil"/>
            </w:tcBorders>
            <w:shd w:val="clear" w:color="auto" w:fill="auto"/>
            <w:noWrap/>
            <w:vAlign w:val="bottom"/>
          </w:tcPr>
          <w:p w14:paraId="5225A60E"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1</w:t>
            </w:r>
          </w:p>
        </w:tc>
        <w:tc>
          <w:tcPr>
            <w:tcW w:w="1318" w:type="dxa"/>
            <w:gridSpan w:val="2"/>
            <w:tcBorders>
              <w:top w:val="nil"/>
              <w:left w:val="nil"/>
              <w:bottom w:val="single" w:sz="4" w:space="0" w:color="auto"/>
              <w:right w:val="nil"/>
            </w:tcBorders>
            <w:shd w:val="clear" w:color="auto" w:fill="auto"/>
            <w:noWrap/>
            <w:vAlign w:val="bottom"/>
          </w:tcPr>
          <w:p w14:paraId="09603B3C"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0.2</w:t>
            </w:r>
          </w:p>
        </w:tc>
        <w:tc>
          <w:tcPr>
            <w:tcW w:w="932" w:type="dxa"/>
            <w:gridSpan w:val="2"/>
            <w:tcBorders>
              <w:top w:val="nil"/>
              <w:left w:val="nil"/>
              <w:bottom w:val="single" w:sz="4" w:space="0" w:color="auto"/>
              <w:right w:val="nil"/>
            </w:tcBorders>
            <w:vAlign w:val="center"/>
          </w:tcPr>
          <w:p w14:paraId="4BCD1F99" w14:textId="77777777" w:rsidR="00AD7630" w:rsidRPr="00117D82" w:rsidRDefault="00AD7630" w:rsidP="00DA65AF">
            <w:pPr>
              <w:jc w:val="center"/>
              <w:rPr>
                <w:rFonts w:ascii="Calibri" w:eastAsia="Times New Roman" w:hAnsi="Calibri" w:cs="Calibri"/>
                <w:color w:val="000000"/>
                <w:sz w:val="21"/>
                <w:szCs w:val="21"/>
              </w:rPr>
            </w:pPr>
          </w:p>
        </w:tc>
      </w:tr>
      <w:tr w:rsidR="00AD7630" w:rsidRPr="00117D82" w14:paraId="04590C59" w14:textId="77777777" w:rsidTr="00DA65AF">
        <w:trPr>
          <w:trHeight w:val="320"/>
        </w:trPr>
        <w:tc>
          <w:tcPr>
            <w:tcW w:w="1082" w:type="dxa"/>
            <w:vMerge/>
            <w:tcBorders>
              <w:left w:val="nil"/>
              <w:bottom w:val="single" w:sz="4" w:space="0" w:color="auto"/>
              <w:right w:val="nil"/>
            </w:tcBorders>
            <w:shd w:val="clear" w:color="auto" w:fill="auto"/>
            <w:noWrap/>
            <w:vAlign w:val="bottom"/>
          </w:tcPr>
          <w:p w14:paraId="5C76D8D1" w14:textId="77777777" w:rsidR="00AD7630" w:rsidRPr="00117D82" w:rsidRDefault="00AD7630" w:rsidP="00DA65AF">
            <w:pPr>
              <w:jc w:val="center"/>
              <w:rPr>
                <w:rFonts w:eastAsia="Times New Roman" w:cstheme="minorHAnsi"/>
                <w:color w:val="000000"/>
                <w:sz w:val="21"/>
                <w:szCs w:val="21"/>
              </w:rPr>
            </w:pPr>
          </w:p>
        </w:tc>
        <w:tc>
          <w:tcPr>
            <w:tcW w:w="2158" w:type="dxa"/>
            <w:tcBorders>
              <w:top w:val="single" w:sz="4" w:space="0" w:color="auto"/>
              <w:left w:val="nil"/>
              <w:bottom w:val="single" w:sz="4" w:space="0" w:color="auto"/>
              <w:right w:val="nil"/>
            </w:tcBorders>
            <w:shd w:val="clear" w:color="auto" w:fill="auto"/>
            <w:noWrap/>
            <w:vAlign w:val="bottom"/>
          </w:tcPr>
          <w:p w14:paraId="5668BB24" w14:textId="77777777" w:rsidR="00AD7630" w:rsidRPr="00117D82" w:rsidRDefault="00AD7630" w:rsidP="00DA65AF">
            <w:pPr>
              <w:rPr>
                <w:rFonts w:eastAsia="Times New Roman" w:cstheme="minorHAnsi"/>
                <w:color w:val="000000"/>
                <w:sz w:val="21"/>
                <w:szCs w:val="21"/>
              </w:rPr>
            </w:pPr>
            <w:r w:rsidRPr="00117D82">
              <w:rPr>
                <w:rFonts w:cstheme="minorHAnsi"/>
                <w:color w:val="000000"/>
                <w:sz w:val="21"/>
                <w:szCs w:val="21"/>
              </w:rPr>
              <w:t>Total Fungi</w:t>
            </w:r>
          </w:p>
        </w:tc>
        <w:tc>
          <w:tcPr>
            <w:tcW w:w="3780" w:type="dxa"/>
            <w:tcBorders>
              <w:top w:val="single" w:sz="4" w:space="0" w:color="auto"/>
              <w:left w:val="nil"/>
              <w:bottom w:val="single" w:sz="4" w:space="0" w:color="auto"/>
              <w:right w:val="nil"/>
            </w:tcBorders>
            <w:shd w:val="clear" w:color="auto" w:fill="auto"/>
            <w:noWrap/>
            <w:vAlign w:val="bottom"/>
          </w:tcPr>
          <w:p w14:paraId="0AE03F87" w14:textId="77777777" w:rsidR="00AD7630" w:rsidRPr="00117D82" w:rsidRDefault="00AD7630" w:rsidP="00DA65AF">
            <w:pPr>
              <w:rPr>
                <w:rFonts w:eastAsia="Times New Roman" w:cstheme="minorHAnsi"/>
                <w:color w:val="000000"/>
                <w:sz w:val="21"/>
                <w:szCs w:val="21"/>
              </w:rPr>
            </w:pPr>
          </w:p>
        </w:tc>
        <w:tc>
          <w:tcPr>
            <w:tcW w:w="630" w:type="dxa"/>
            <w:gridSpan w:val="2"/>
            <w:tcBorders>
              <w:top w:val="single" w:sz="4" w:space="0" w:color="auto"/>
              <w:left w:val="nil"/>
              <w:bottom w:val="single" w:sz="4" w:space="0" w:color="auto"/>
              <w:right w:val="nil"/>
            </w:tcBorders>
            <w:shd w:val="clear" w:color="auto" w:fill="auto"/>
            <w:noWrap/>
            <w:vAlign w:val="bottom"/>
          </w:tcPr>
          <w:p w14:paraId="57F1E3A6"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4</w:t>
            </w:r>
          </w:p>
        </w:tc>
        <w:tc>
          <w:tcPr>
            <w:tcW w:w="1318" w:type="dxa"/>
            <w:gridSpan w:val="2"/>
            <w:tcBorders>
              <w:top w:val="single" w:sz="4" w:space="0" w:color="auto"/>
              <w:left w:val="nil"/>
              <w:bottom w:val="single" w:sz="4" w:space="0" w:color="auto"/>
              <w:right w:val="nil"/>
            </w:tcBorders>
            <w:shd w:val="clear" w:color="auto" w:fill="auto"/>
            <w:noWrap/>
            <w:vAlign w:val="bottom"/>
          </w:tcPr>
          <w:p w14:paraId="75B74DB0" w14:textId="77777777" w:rsidR="00AD7630" w:rsidRPr="00117D82" w:rsidRDefault="00AD7630" w:rsidP="00DA65AF">
            <w:pPr>
              <w:jc w:val="center"/>
              <w:rPr>
                <w:rFonts w:eastAsia="Times New Roman" w:cstheme="minorHAnsi"/>
                <w:color w:val="000000"/>
                <w:sz w:val="21"/>
                <w:szCs w:val="21"/>
              </w:rPr>
            </w:pPr>
            <w:r w:rsidRPr="00117D82">
              <w:rPr>
                <w:rFonts w:cstheme="minorHAnsi"/>
                <w:color w:val="000000"/>
                <w:sz w:val="21"/>
                <w:szCs w:val="21"/>
              </w:rPr>
              <w:t>0.9</w:t>
            </w:r>
          </w:p>
        </w:tc>
        <w:tc>
          <w:tcPr>
            <w:tcW w:w="932" w:type="dxa"/>
            <w:gridSpan w:val="2"/>
            <w:tcBorders>
              <w:top w:val="single" w:sz="4" w:space="0" w:color="auto"/>
              <w:left w:val="nil"/>
              <w:bottom w:val="single" w:sz="4" w:space="0" w:color="auto"/>
              <w:right w:val="nil"/>
            </w:tcBorders>
            <w:vAlign w:val="bottom"/>
          </w:tcPr>
          <w:p w14:paraId="142C58D8" w14:textId="77777777" w:rsidR="00AD7630" w:rsidRPr="00117D82" w:rsidRDefault="00AD7630" w:rsidP="00DA65AF">
            <w:pPr>
              <w:jc w:val="center"/>
              <w:rPr>
                <w:rFonts w:ascii="Calibri" w:eastAsia="Times New Roman" w:hAnsi="Calibri" w:cs="Calibri"/>
                <w:color w:val="000000"/>
                <w:sz w:val="21"/>
                <w:szCs w:val="21"/>
              </w:rPr>
            </w:pPr>
          </w:p>
        </w:tc>
      </w:tr>
    </w:tbl>
    <w:p w14:paraId="44856D5E" w14:textId="77777777" w:rsidR="00AD7630" w:rsidRDefault="00AD7630" w:rsidP="00B0555E">
      <w:pPr>
        <w:spacing w:line="480" w:lineRule="auto"/>
        <w:jc w:val="both"/>
        <w:rPr>
          <w:rFonts w:cstheme="minorHAnsi"/>
        </w:rPr>
      </w:pPr>
    </w:p>
    <w:p w14:paraId="2F19A80B" w14:textId="77777777" w:rsidR="001B02D2" w:rsidRPr="001B02D2" w:rsidRDefault="001B02D2" w:rsidP="001B02D2">
      <w:pPr>
        <w:spacing w:line="480" w:lineRule="auto"/>
        <w:rPr>
          <w:rFonts w:cstheme="minorHAnsi"/>
        </w:rPr>
      </w:pPr>
      <w:r w:rsidRPr="001B02D2">
        <w:rPr>
          <w:rFonts w:cstheme="minorHAnsi"/>
        </w:rPr>
        <w:t>Table 2a. Co-existing resistance in gram-negative bacteria. Patterns dropping outside the top ten co-existing resistance patterns after 2010 are shaded in orange.</w:t>
      </w:r>
    </w:p>
    <w:tbl>
      <w:tblPr>
        <w:tblW w:w="7300" w:type="dxa"/>
        <w:jc w:val="center"/>
        <w:tblLook w:val="04A0" w:firstRow="1" w:lastRow="0" w:firstColumn="1" w:lastColumn="0" w:noHBand="0" w:noVBand="1"/>
      </w:tblPr>
      <w:tblGrid>
        <w:gridCol w:w="1840"/>
        <w:gridCol w:w="1517"/>
        <w:gridCol w:w="1517"/>
        <w:gridCol w:w="1330"/>
        <w:gridCol w:w="1330"/>
      </w:tblGrid>
      <w:tr w:rsidR="001B02D2" w:rsidRPr="00A40ED6" w14:paraId="53125B97" w14:textId="77777777" w:rsidTr="00DA65AF">
        <w:trPr>
          <w:trHeight w:val="580"/>
          <w:jc w:val="center"/>
        </w:trPr>
        <w:tc>
          <w:tcPr>
            <w:tcW w:w="184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0650679F" w14:textId="77777777" w:rsidR="001B02D2" w:rsidRPr="00A40ED6" w:rsidRDefault="001B02D2" w:rsidP="00DA65AF">
            <w:pPr>
              <w:jc w:val="center"/>
              <w:rPr>
                <w:rFonts w:ascii="Calibri" w:eastAsia="Times New Roman" w:hAnsi="Calibri" w:cs="Calibri"/>
                <w:b/>
                <w:bCs/>
                <w:color w:val="000000"/>
              </w:rPr>
            </w:pPr>
            <w:r w:rsidRPr="00A40ED6">
              <w:rPr>
                <w:rFonts w:ascii="Calibri" w:eastAsia="Times New Roman" w:hAnsi="Calibri" w:cs="Calibri"/>
                <w:b/>
                <w:bCs/>
                <w:color w:val="000000"/>
              </w:rPr>
              <w:t>Association Type</w:t>
            </w:r>
          </w:p>
        </w:tc>
        <w:tc>
          <w:tcPr>
            <w:tcW w:w="2800" w:type="dxa"/>
            <w:gridSpan w:val="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55A3E606" w14:textId="77777777" w:rsidR="001B02D2" w:rsidRPr="00A40ED6" w:rsidRDefault="001B02D2" w:rsidP="00DA65AF">
            <w:pPr>
              <w:jc w:val="center"/>
              <w:rPr>
                <w:rFonts w:ascii="Calibri" w:eastAsia="Times New Roman" w:hAnsi="Calibri" w:cs="Calibri"/>
                <w:b/>
                <w:bCs/>
                <w:color w:val="000000"/>
              </w:rPr>
            </w:pPr>
            <w:r w:rsidRPr="00A40ED6">
              <w:rPr>
                <w:rFonts w:ascii="Calibri" w:eastAsia="Times New Roman" w:hAnsi="Calibri" w:cs="Calibri"/>
                <w:b/>
                <w:bCs/>
                <w:color w:val="000000"/>
              </w:rPr>
              <w:t>Antimicrobials</w:t>
            </w:r>
          </w:p>
        </w:tc>
        <w:tc>
          <w:tcPr>
            <w:tcW w:w="2660" w:type="dxa"/>
            <w:gridSpan w:val="2"/>
            <w:tcBorders>
              <w:top w:val="single" w:sz="8" w:space="0" w:color="auto"/>
              <w:left w:val="nil"/>
              <w:bottom w:val="single" w:sz="8" w:space="0" w:color="auto"/>
              <w:right w:val="single" w:sz="8" w:space="0" w:color="000000"/>
            </w:tcBorders>
            <w:shd w:val="clear" w:color="000000" w:fill="D9D9D9"/>
            <w:vAlign w:val="center"/>
            <w:hideMark/>
          </w:tcPr>
          <w:p w14:paraId="0BBC54EA" w14:textId="77777777" w:rsidR="001B02D2" w:rsidRPr="00A40ED6" w:rsidRDefault="001B02D2" w:rsidP="00DA65AF">
            <w:pPr>
              <w:jc w:val="center"/>
              <w:rPr>
                <w:rFonts w:ascii="Calibri" w:eastAsia="Times New Roman" w:hAnsi="Calibri" w:cs="Calibri"/>
                <w:b/>
                <w:bCs/>
                <w:color w:val="000000"/>
              </w:rPr>
            </w:pPr>
            <w:r w:rsidRPr="00A40ED6">
              <w:rPr>
                <w:rFonts w:ascii="Calibri" w:eastAsia="Times New Roman" w:hAnsi="Calibri" w:cs="Calibri"/>
                <w:b/>
                <w:bCs/>
                <w:color w:val="000000"/>
              </w:rPr>
              <w:t>Rank in number of isolates with co-existing resistance</w:t>
            </w:r>
          </w:p>
        </w:tc>
      </w:tr>
      <w:tr w:rsidR="001B02D2" w:rsidRPr="00A40ED6" w14:paraId="141B3D3E" w14:textId="77777777" w:rsidTr="00DA65AF">
        <w:trPr>
          <w:trHeight w:val="300"/>
          <w:jc w:val="center"/>
        </w:trPr>
        <w:tc>
          <w:tcPr>
            <w:tcW w:w="1840" w:type="dxa"/>
            <w:vMerge/>
            <w:tcBorders>
              <w:top w:val="single" w:sz="8" w:space="0" w:color="auto"/>
              <w:left w:val="single" w:sz="8" w:space="0" w:color="auto"/>
              <w:bottom w:val="single" w:sz="8" w:space="0" w:color="000000"/>
              <w:right w:val="single" w:sz="8" w:space="0" w:color="auto"/>
            </w:tcBorders>
            <w:vAlign w:val="center"/>
            <w:hideMark/>
          </w:tcPr>
          <w:p w14:paraId="02508DBF" w14:textId="77777777" w:rsidR="001B02D2" w:rsidRPr="00A40ED6" w:rsidRDefault="001B02D2" w:rsidP="00DA65AF">
            <w:pPr>
              <w:rPr>
                <w:rFonts w:ascii="Calibri" w:eastAsia="Times New Roman" w:hAnsi="Calibri" w:cs="Calibri"/>
                <w:b/>
                <w:bCs/>
                <w:color w:val="000000"/>
              </w:rPr>
            </w:pPr>
          </w:p>
        </w:tc>
        <w:tc>
          <w:tcPr>
            <w:tcW w:w="2800" w:type="dxa"/>
            <w:gridSpan w:val="2"/>
            <w:vMerge/>
            <w:tcBorders>
              <w:top w:val="single" w:sz="8" w:space="0" w:color="auto"/>
              <w:left w:val="single" w:sz="8" w:space="0" w:color="auto"/>
              <w:bottom w:val="single" w:sz="8" w:space="0" w:color="000000"/>
              <w:right w:val="single" w:sz="8" w:space="0" w:color="000000"/>
            </w:tcBorders>
            <w:vAlign w:val="center"/>
            <w:hideMark/>
          </w:tcPr>
          <w:p w14:paraId="675A7C5A" w14:textId="77777777" w:rsidR="001B02D2" w:rsidRPr="00A40ED6" w:rsidRDefault="001B02D2" w:rsidP="00DA65AF">
            <w:pPr>
              <w:rPr>
                <w:rFonts w:ascii="Calibri" w:eastAsia="Times New Roman" w:hAnsi="Calibri" w:cs="Calibri"/>
                <w:b/>
                <w:bCs/>
                <w:color w:val="000000"/>
              </w:rPr>
            </w:pPr>
          </w:p>
        </w:tc>
        <w:tc>
          <w:tcPr>
            <w:tcW w:w="1330" w:type="dxa"/>
            <w:tcBorders>
              <w:top w:val="nil"/>
              <w:left w:val="nil"/>
              <w:bottom w:val="single" w:sz="8" w:space="0" w:color="auto"/>
              <w:right w:val="single" w:sz="8" w:space="0" w:color="auto"/>
            </w:tcBorders>
            <w:shd w:val="clear" w:color="000000" w:fill="D9D9D9"/>
            <w:noWrap/>
            <w:vAlign w:val="center"/>
            <w:hideMark/>
          </w:tcPr>
          <w:p w14:paraId="156169BC" w14:textId="77777777" w:rsidR="001B02D2" w:rsidRPr="00A40ED6" w:rsidRDefault="001B02D2" w:rsidP="00DA65AF">
            <w:pPr>
              <w:jc w:val="center"/>
              <w:rPr>
                <w:rFonts w:ascii="Calibri" w:eastAsia="Times New Roman" w:hAnsi="Calibri" w:cs="Calibri"/>
                <w:b/>
                <w:bCs/>
                <w:color w:val="000000"/>
              </w:rPr>
            </w:pPr>
            <w:r w:rsidRPr="00A40ED6">
              <w:rPr>
                <w:rFonts w:ascii="Calibri" w:eastAsia="Times New Roman" w:hAnsi="Calibri" w:cs="Calibri"/>
                <w:b/>
                <w:bCs/>
                <w:color w:val="000000"/>
              </w:rPr>
              <w:t>2000 – 2009</w:t>
            </w:r>
          </w:p>
        </w:tc>
        <w:tc>
          <w:tcPr>
            <w:tcW w:w="1330" w:type="dxa"/>
            <w:tcBorders>
              <w:top w:val="nil"/>
              <w:left w:val="nil"/>
              <w:bottom w:val="single" w:sz="8" w:space="0" w:color="auto"/>
              <w:right w:val="single" w:sz="8" w:space="0" w:color="auto"/>
            </w:tcBorders>
            <w:shd w:val="clear" w:color="000000" w:fill="D9D9D9"/>
            <w:noWrap/>
            <w:vAlign w:val="center"/>
            <w:hideMark/>
          </w:tcPr>
          <w:p w14:paraId="5521FE07" w14:textId="77777777" w:rsidR="001B02D2" w:rsidRPr="00A40ED6" w:rsidRDefault="001B02D2" w:rsidP="00DA65AF">
            <w:pPr>
              <w:jc w:val="center"/>
              <w:rPr>
                <w:rFonts w:ascii="Calibri" w:eastAsia="Times New Roman" w:hAnsi="Calibri" w:cs="Calibri"/>
                <w:b/>
                <w:bCs/>
                <w:color w:val="000000"/>
              </w:rPr>
            </w:pPr>
            <w:r w:rsidRPr="00A40ED6">
              <w:rPr>
                <w:rFonts w:ascii="Calibri" w:eastAsia="Times New Roman" w:hAnsi="Calibri" w:cs="Calibri"/>
                <w:b/>
                <w:bCs/>
                <w:color w:val="000000"/>
              </w:rPr>
              <w:t>2010 – 2020</w:t>
            </w:r>
          </w:p>
        </w:tc>
      </w:tr>
      <w:tr w:rsidR="001B02D2" w:rsidRPr="00A40ED6" w14:paraId="114980FA" w14:textId="77777777" w:rsidTr="00DA65AF">
        <w:trPr>
          <w:trHeight w:val="30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7409402C"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21EFD138"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Penicillin</w:t>
            </w:r>
          </w:p>
        </w:tc>
        <w:tc>
          <w:tcPr>
            <w:tcW w:w="1400" w:type="dxa"/>
            <w:tcBorders>
              <w:top w:val="nil"/>
              <w:left w:val="nil"/>
              <w:bottom w:val="single" w:sz="8" w:space="0" w:color="auto"/>
              <w:right w:val="single" w:sz="8" w:space="0" w:color="auto"/>
            </w:tcBorders>
            <w:shd w:val="clear" w:color="auto" w:fill="auto"/>
            <w:noWrap/>
            <w:vAlign w:val="center"/>
            <w:hideMark/>
          </w:tcPr>
          <w:p w14:paraId="083A274A"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Erythromycin</w:t>
            </w:r>
          </w:p>
        </w:tc>
        <w:tc>
          <w:tcPr>
            <w:tcW w:w="1330" w:type="dxa"/>
            <w:tcBorders>
              <w:top w:val="nil"/>
              <w:left w:val="nil"/>
              <w:bottom w:val="single" w:sz="8" w:space="0" w:color="auto"/>
              <w:right w:val="single" w:sz="8" w:space="0" w:color="auto"/>
            </w:tcBorders>
            <w:shd w:val="clear" w:color="auto" w:fill="auto"/>
            <w:noWrap/>
            <w:vAlign w:val="center"/>
            <w:hideMark/>
          </w:tcPr>
          <w:p w14:paraId="3A020279"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1</w:t>
            </w:r>
          </w:p>
        </w:tc>
        <w:tc>
          <w:tcPr>
            <w:tcW w:w="1330" w:type="dxa"/>
            <w:tcBorders>
              <w:top w:val="nil"/>
              <w:left w:val="nil"/>
              <w:bottom w:val="single" w:sz="8" w:space="0" w:color="auto"/>
              <w:right w:val="single" w:sz="8" w:space="0" w:color="auto"/>
            </w:tcBorders>
            <w:shd w:val="clear" w:color="auto" w:fill="auto"/>
            <w:noWrap/>
            <w:vAlign w:val="center"/>
            <w:hideMark/>
          </w:tcPr>
          <w:p w14:paraId="7A25A575"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1</w:t>
            </w:r>
          </w:p>
        </w:tc>
      </w:tr>
      <w:tr w:rsidR="001B02D2" w:rsidRPr="00A40ED6" w14:paraId="28C8C9E8" w14:textId="77777777" w:rsidTr="00DA65AF">
        <w:trPr>
          <w:trHeight w:val="30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4BE5B9E1"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Intra Class </w:t>
            </w:r>
          </w:p>
        </w:tc>
        <w:tc>
          <w:tcPr>
            <w:tcW w:w="1400" w:type="dxa"/>
            <w:tcBorders>
              <w:top w:val="nil"/>
              <w:left w:val="nil"/>
              <w:bottom w:val="single" w:sz="8" w:space="0" w:color="auto"/>
              <w:right w:val="single" w:sz="8" w:space="0" w:color="auto"/>
            </w:tcBorders>
            <w:shd w:val="clear" w:color="auto" w:fill="auto"/>
            <w:noWrap/>
            <w:vAlign w:val="center"/>
            <w:hideMark/>
          </w:tcPr>
          <w:p w14:paraId="4718DC62"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Penicillin</w:t>
            </w:r>
          </w:p>
        </w:tc>
        <w:tc>
          <w:tcPr>
            <w:tcW w:w="1400" w:type="dxa"/>
            <w:tcBorders>
              <w:top w:val="nil"/>
              <w:left w:val="nil"/>
              <w:bottom w:val="single" w:sz="8" w:space="0" w:color="auto"/>
              <w:right w:val="single" w:sz="8" w:space="0" w:color="auto"/>
            </w:tcBorders>
            <w:shd w:val="clear" w:color="auto" w:fill="auto"/>
            <w:noWrap/>
            <w:vAlign w:val="center"/>
            <w:hideMark/>
          </w:tcPr>
          <w:p w14:paraId="1FCB67CE"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Oxacillin</w:t>
            </w:r>
          </w:p>
        </w:tc>
        <w:tc>
          <w:tcPr>
            <w:tcW w:w="1330" w:type="dxa"/>
            <w:tcBorders>
              <w:top w:val="nil"/>
              <w:left w:val="nil"/>
              <w:bottom w:val="single" w:sz="8" w:space="0" w:color="auto"/>
              <w:right w:val="single" w:sz="8" w:space="0" w:color="auto"/>
            </w:tcBorders>
            <w:shd w:val="clear" w:color="auto" w:fill="auto"/>
            <w:noWrap/>
            <w:vAlign w:val="center"/>
            <w:hideMark/>
          </w:tcPr>
          <w:p w14:paraId="595A1942"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2</w:t>
            </w:r>
          </w:p>
        </w:tc>
        <w:tc>
          <w:tcPr>
            <w:tcW w:w="1330" w:type="dxa"/>
            <w:tcBorders>
              <w:top w:val="nil"/>
              <w:left w:val="nil"/>
              <w:bottom w:val="single" w:sz="8" w:space="0" w:color="auto"/>
              <w:right w:val="single" w:sz="8" w:space="0" w:color="auto"/>
            </w:tcBorders>
            <w:shd w:val="clear" w:color="auto" w:fill="auto"/>
            <w:noWrap/>
            <w:vAlign w:val="center"/>
            <w:hideMark/>
          </w:tcPr>
          <w:p w14:paraId="7087E77E"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2</w:t>
            </w:r>
          </w:p>
        </w:tc>
      </w:tr>
      <w:tr w:rsidR="001B02D2" w:rsidRPr="00A40ED6" w14:paraId="5E55F79A" w14:textId="77777777" w:rsidTr="00DA65AF">
        <w:trPr>
          <w:trHeight w:val="30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39F689F2"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4216D963"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Oxacillin</w:t>
            </w:r>
          </w:p>
        </w:tc>
        <w:tc>
          <w:tcPr>
            <w:tcW w:w="1400" w:type="dxa"/>
            <w:tcBorders>
              <w:top w:val="nil"/>
              <w:left w:val="nil"/>
              <w:bottom w:val="single" w:sz="8" w:space="0" w:color="auto"/>
              <w:right w:val="single" w:sz="8" w:space="0" w:color="auto"/>
            </w:tcBorders>
            <w:shd w:val="clear" w:color="auto" w:fill="auto"/>
            <w:noWrap/>
            <w:vAlign w:val="center"/>
            <w:hideMark/>
          </w:tcPr>
          <w:p w14:paraId="019E87F4"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Erythromycin</w:t>
            </w:r>
          </w:p>
        </w:tc>
        <w:tc>
          <w:tcPr>
            <w:tcW w:w="1330" w:type="dxa"/>
            <w:tcBorders>
              <w:top w:val="nil"/>
              <w:left w:val="nil"/>
              <w:bottom w:val="single" w:sz="8" w:space="0" w:color="auto"/>
              <w:right w:val="single" w:sz="8" w:space="0" w:color="auto"/>
            </w:tcBorders>
            <w:shd w:val="clear" w:color="auto" w:fill="auto"/>
            <w:noWrap/>
            <w:vAlign w:val="center"/>
            <w:hideMark/>
          </w:tcPr>
          <w:p w14:paraId="39D25F14"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3</w:t>
            </w:r>
          </w:p>
        </w:tc>
        <w:tc>
          <w:tcPr>
            <w:tcW w:w="1330" w:type="dxa"/>
            <w:tcBorders>
              <w:top w:val="nil"/>
              <w:left w:val="nil"/>
              <w:bottom w:val="single" w:sz="8" w:space="0" w:color="auto"/>
              <w:right w:val="single" w:sz="8" w:space="0" w:color="auto"/>
            </w:tcBorders>
            <w:shd w:val="clear" w:color="auto" w:fill="auto"/>
            <w:noWrap/>
            <w:vAlign w:val="center"/>
            <w:hideMark/>
          </w:tcPr>
          <w:p w14:paraId="56964806"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3</w:t>
            </w:r>
          </w:p>
        </w:tc>
      </w:tr>
      <w:tr w:rsidR="001B02D2" w:rsidRPr="00A40ED6" w14:paraId="3632C0BC" w14:textId="77777777" w:rsidTr="00DA65AF">
        <w:trPr>
          <w:trHeight w:val="30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2308BE97"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2184730F"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Rifampin</w:t>
            </w:r>
          </w:p>
        </w:tc>
        <w:tc>
          <w:tcPr>
            <w:tcW w:w="1400" w:type="dxa"/>
            <w:tcBorders>
              <w:top w:val="nil"/>
              <w:left w:val="nil"/>
              <w:bottom w:val="single" w:sz="8" w:space="0" w:color="auto"/>
              <w:right w:val="single" w:sz="8" w:space="0" w:color="auto"/>
            </w:tcBorders>
            <w:shd w:val="clear" w:color="auto" w:fill="auto"/>
            <w:noWrap/>
            <w:vAlign w:val="center"/>
            <w:hideMark/>
          </w:tcPr>
          <w:p w14:paraId="713ED5DF"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Erythromycin</w:t>
            </w:r>
          </w:p>
        </w:tc>
        <w:tc>
          <w:tcPr>
            <w:tcW w:w="1330" w:type="dxa"/>
            <w:tcBorders>
              <w:top w:val="nil"/>
              <w:left w:val="nil"/>
              <w:bottom w:val="single" w:sz="8" w:space="0" w:color="auto"/>
              <w:right w:val="single" w:sz="8" w:space="0" w:color="auto"/>
            </w:tcBorders>
            <w:shd w:val="clear" w:color="auto" w:fill="auto"/>
            <w:noWrap/>
            <w:vAlign w:val="center"/>
            <w:hideMark/>
          </w:tcPr>
          <w:p w14:paraId="129FBA89"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4</w:t>
            </w:r>
          </w:p>
        </w:tc>
        <w:tc>
          <w:tcPr>
            <w:tcW w:w="1330" w:type="dxa"/>
            <w:tcBorders>
              <w:top w:val="nil"/>
              <w:left w:val="nil"/>
              <w:bottom w:val="single" w:sz="8" w:space="0" w:color="auto"/>
              <w:right w:val="single" w:sz="8" w:space="0" w:color="auto"/>
            </w:tcBorders>
            <w:shd w:val="clear" w:color="auto" w:fill="auto"/>
            <w:noWrap/>
            <w:vAlign w:val="center"/>
            <w:hideMark/>
          </w:tcPr>
          <w:p w14:paraId="14C3CA40"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4</w:t>
            </w:r>
          </w:p>
        </w:tc>
      </w:tr>
      <w:tr w:rsidR="001B02D2" w:rsidRPr="00A40ED6" w14:paraId="766386A6" w14:textId="77777777" w:rsidTr="00DA65AF">
        <w:trPr>
          <w:trHeight w:val="30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5418AAB6"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5159EDB8"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Rifampin</w:t>
            </w:r>
          </w:p>
        </w:tc>
        <w:tc>
          <w:tcPr>
            <w:tcW w:w="1400" w:type="dxa"/>
            <w:tcBorders>
              <w:top w:val="nil"/>
              <w:left w:val="nil"/>
              <w:bottom w:val="single" w:sz="8" w:space="0" w:color="auto"/>
              <w:right w:val="single" w:sz="8" w:space="0" w:color="auto"/>
            </w:tcBorders>
            <w:shd w:val="clear" w:color="auto" w:fill="auto"/>
            <w:noWrap/>
            <w:vAlign w:val="center"/>
            <w:hideMark/>
          </w:tcPr>
          <w:p w14:paraId="02019160"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Penicillin</w:t>
            </w:r>
          </w:p>
        </w:tc>
        <w:tc>
          <w:tcPr>
            <w:tcW w:w="1330" w:type="dxa"/>
            <w:tcBorders>
              <w:top w:val="nil"/>
              <w:left w:val="nil"/>
              <w:bottom w:val="single" w:sz="8" w:space="0" w:color="auto"/>
              <w:right w:val="single" w:sz="8" w:space="0" w:color="auto"/>
            </w:tcBorders>
            <w:shd w:val="clear" w:color="auto" w:fill="auto"/>
            <w:noWrap/>
            <w:vAlign w:val="center"/>
            <w:hideMark/>
          </w:tcPr>
          <w:p w14:paraId="1132C813"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5</w:t>
            </w:r>
          </w:p>
        </w:tc>
        <w:tc>
          <w:tcPr>
            <w:tcW w:w="1330" w:type="dxa"/>
            <w:tcBorders>
              <w:top w:val="nil"/>
              <w:left w:val="nil"/>
              <w:bottom w:val="single" w:sz="8" w:space="0" w:color="auto"/>
              <w:right w:val="single" w:sz="8" w:space="0" w:color="auto"/>
            </w:tcBorders>
            <w:shd w:val="clear" w:color="auto" w:fill="auto"/>
            <w:noWrap/>
            <w:vAlign w:val="center"/>
            <w:hideMark/>
          </w:tcPr>
          <w:p w14:paraId="64323D38"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5</w:t>
            </w:r>
          </w:p>
        </w:tc>
      </w:tr>
      <w:tr w:rsidR="001B02D2" w:rsidRPr="00A40ED6" w14:paraId="66A5EF18" w14:textId="77777777" w:rsidTr="00DA65AF">
        <w:trPr>
          <w:trHeight w:val="30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6331916D"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7FA4FE00"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Rifampin</w:t>
            </w:r>
          </w:p>
        </w:tc>
        <w:tc>
          <w:tcPr>
            <w:tcW w:w="1400" w:type="dxa"/>
            <w:tcBorders>
              <w:top w:val="nil"/>
              <w:left w:val="nil"/>
              <w:bottom w:val="single" w:sz="8" w:space="0" w:color="auto"/>
              <w:right w:val="single" w:sz="8" w:space="0" w:color="auto"/>
            </w:tcBorders>
            <w:shd w:val="clear" w:color="auto" w:fill="auto"/>
            <w:noWrap/>
            <w:vAlign w:val="center"/>
            <w:hideMark/>
          </w:tcPr>
          <w:p w14:paraId="77B14C6B"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Oxacillin</w:t>
            </w:r>
          </w:p>
        </w:tc>
        <w:tc>
          <w:tcPr>
            <w:tcW w:w="1330" w:type="dxa"/>
            <w:tcBorders>
              <w:top w:val="nil"/>
              <w:left w:val="nil"/>
              <w:bottom w:val="single" w:sz="8" w:space="0" w:color="auto"/>
              <w:right w:val="single" w:sz="8" w:space="0" w:color="auto"/>
            </w:tcBorders>
            <w:shd w:val="clear" w:color="auto" w:fill="auto"/>
            <w:noWrap/>
            <w:vAlign w:val="center"/>
            <w:hideMark/>
          </w:tcPr>
          <w:p w14:paraId="67CD9FFA"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6</w:t>
            </w:r>
          </w:p>
        </w:tc>
        <w:tc>
          <w:tcPr>
            <w:tcW w:w="1330" w:type="dxa"/>
            <w:tcBorders>
              <w:top w:val="nil"/>
              <w:left w:val="nil"/>
              <w:bottom w:val="single" w:sz="8" w:space="0" w:color="auto"/>
              <w:right w:val="single" w:sz="8" w:space="0" w:color="auto"/>
            </w:tcBorders>
            <w:shd w:val="clear" w:color="auto" w:fill="auto"/>
            <w:noWrap/>
            <w:vAlign w:val="center"/>
            <w:hideMark/>
          </w:tcPr>
          <w:p w14:paraId="567F2471"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6</w:t>
            </w:r>
          </w:p>
        </w:tc>
      </w:tr>
      <w:tr w:rsidR="001B02D2" w:rsidRPr="00A40ED6" w14:paraId="3CA5400B" w14:textId="77777777" w:rsidTr="00DA65AF">
        <w:trPr>
          <w:trHeight w:val="30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06D26914"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Intra Class</w:t>
            </w:r>
          </w:p>
        </w:tc>
        <w:tc>
          <w:tcPr>
            <w:tcW w:w="1400" w:type="dxa"/>
            <w:tcBorders>
              <w:top w:val="nil"/>
              <w:left w:val="nil"/>
              <w:bottom w:val="single" w:sz="8" w:space="0" w:color="auto"/>
              <w:right w:val="single" w:sz="8" w:space="0" w:color="auto"/>
            </w:tcBorders>
            <w:shd w:val="clear" w:color="auto" w:fill="auto"/>
            <w:noWrap/>
            <w:vAlign w:val="center"/>
            <w:hideMark/>
          </w:tcPr>
          <w:p w14:paraId="5115D352"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Penicillin</w:t>
            </w:r>
          </w:p>
        </w:tc>
        <w:tc>
          <w:tcPr>
            <w:tcW w:w="1400" w:type="dxa"/>
            <w:tcBorders>
              <w:top w:val="nil"/>
              <w:left w:val="nil"/>
              <w:bottom w:val="single" w:sz="8" w:space="0" w:color="auto"/>
              <w:right w:val="single" w:sz="8" w:space="0" w:color="auto"/>
            </w:tcBorders>
            <w:shd w:val="clear" w:color="auto" w:fill="auto"/>
            <w:noWrap/>
            <w:vAlign w:val="center"/>
            <w:hideMark/>
          </w:tcPr>
          <w:p w14:paraId="4D58CD53"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Ampicillin</w:t>
            </w:r>
          </w:p>
        </w:tc>
        <w:tc>
          <w:tcPr>
            <w:tcW w:w="1330" w:type="dxa"/>
            <w:tcBorders>
              <w:top w:val="nil"/>
              <w:left w:val="nil"/>
              <w:bottom w:val="single" w:sz="8" w:space="0" w:color="auto"/>
              <w:right w:val="single" w:sz="8" w:space="0" w:color="auto"/>
            </w:tcBorders>
            <w:shd w:val="clear" w:color="auto" w:fill="auto"/>
            <w:noWrap/>
            <w:vAlign w:val="center"/>
            <w:hideMark/>
          </w:tcPr>
          <w:p w14:paraId="62C9CF81"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7</w:t>
            </w:r>
          </w:p>
        </w:tc>
        <w:tc>
          <w:tcPr>
            <w:tcW w:w="1330" w:type="dxa"/>
            <w:tcBorders>
              <w:top w:val="nil"/>
              <w:left w:val="nil"/>
              <w:bottom w:val="single" w:sz="8" w:space="0" w:color="auto"/>
              <w:right w:val="single" w:sz="8" w:space="0" w:color="auto"/>
            </w:tcBorders>
            <w:shd w:val="clear" w:color="auto" w:fill="auto"/>
            <w:noWrap/>
            <w:vAlign w:val="center"/>
            <w:hideMark/>
          </w:tcPr>
          <w:p w14:paraId="732A6658"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7</w:t>
            </w:r>
          </w:p>
        </w:tc>
      </w:tr>
      <w:tr w:rsidR="001B02D2" w:rsidRPr="00A40ED6" w14:paraId="2AA3084C" w14:textId="77777777" w:rsidTr="00DA65AF">
        <w:trPr>
          <w:trHeight w:val="30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2A96CC6D"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762D30AF"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Erythromycin</w:t>
            </w:r>
          </w:p>
        </w:tc>
        <w:tc>
          <w:tcPr>
            <w:tcW w:w="1400" w:type="dxa"/>
            <w:tcBorders>
              <w:top w:val="nil"/>
              <w:left w:val="nil"/>
              <w:bottom w:val="single" w:sz="8" w:space="0" w:color="auto"/>
              <w:right w:val="single" w:sz="8" w:space="0" w:color="auto"/>
            </w:tcBorders>
            <w:shd w:val="clear" w:color="auto" w:fill="auto"/>
            <w:noWrap/>
            <w:vAlign w:val="center"/>
            <w:hideMark/>
          </w:tcPr>
          <w:p w14:paraId="3EB1A787"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Ampicillin</w:t>
            </w:r>
          </w:p>
        </w:tc>
        <w:tc>
          <w:tcPr>
            <w:tcW w:w="1330" w:type="dxa"/>
            <w:tcBorders>
              <w:top w:val="nil"/>
              <w:left w:val="nil"/>
              <w:bottom w:val="single" w:sz="8" w:space="0" w:color="auto"/>
              <w:right w:val="single" w:sz="8" w:space="0" w:color="auto"/>
            </w:tcBorders>
            <w:shd w:val="clear" w:color="auto" w:fill="auto"/>
            <w:noWrap/>
            <w:vAlign w:val="center"/>
            <w:hideMark/>
          </w:tcPr>
          <w:p w14:paraId="4074CCEB"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8</w:t>
            </w:r>
          </w:p>
        </w:tc>
        <w:tc>
          <w:tcPr>
            <w:tcW w:w="1330" w:type="dxa"/>
            <w:tcBorders>
              <w:top w:val="nil"/>
              <w:left w:val="nil"/>
              <w:bottom w:val="single" w:sz="8" w:space="0" w:color="auto"/>
              <w:right w:val="single" w:sz="8" w:space="0" w:color="auto"/>
            </w:tcBorders>
            <w:shd w:val="clear" w:color="auto" w:fill="auto"/>
            <w:noWrap/>
            <w:vAlign w:val="center"/>
            <w:hideMark/>
          </w:tcPr>
          <w:p w14:paraId="5BE63C45"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9</w:t>
            </w:r>
          </w:p>
        </w:tc>
      </w:tr>
      <w:tr w:rsidR="001B02D2" w:rsidRPr="00A40ED6" w14:paraId="1C145262" w14:textId="77777777" w:rsidTr="00DA65AF">
        <w:trPr>
          <w:trHeight w:val="30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4B820E4C"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Intra Class</w:t>
            </w:r>
          </w:p>
        </w:tc>
        <w:tc>
          <w:tcPr>
            <w:tcW w:w="1400" w:type="dxa"/>
            <w:tcBorders>
              <w:top w:val="nil"/>
              <w:left w:val="nil"/>
              <w:bottom w:val="single" w:sz="8" w:space="0" w:color="auto"/>
              <w:right w:val="single" w:sz="8" w:space="0" w:color="auto"/>
            </w:tcBorders>
            <w:shd w:val="clear" w:color="auto" w:fill="auto"/>
            <w:noWrap/>
            <w:vAlign w:val="center"/>
            <w:hideMark/>
          </w:tcPr>
          <w:p w14:paraId="576B4669"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Ticarcillin</w:t>
            </w:r>
          </w:p>
        </w:tc>
        <w:tc>
          <w:tcPr>
            <w:tcW w:w="1400" w:type="dxa"/>
            <w:tcBorders>
              <w:top w:val="nil"/>
              <w:left w:val="nil"/>
              <w:bottom w:val="single" w:sz="8" w:space="0" w:color="auto"/>
              <w:right w:val="single" w:sz="8" w:space="0" w:color="auto"/>
            </w:tcBorders>
            <w:shd w:val="clear" w:color="auto" w:fill="auto"/>
            <w:noWrap/>
            <w:vAlign w:val="center"/>
            <w:hideMark/>
          </w:tcPr>
          <w:p w14:paraId="49790AF4"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Ampicillin</w:t>
            </w:r>
          </w:p>
        </w:tc>
        <w:tc>
          <w:tcPr>
            <w:tcW w:w="1330" w:type="dxa"/>
            <w:tcBorders>
              <w:top w:val="nil"/>
              <w:left w:val="nil"/>
              <w:bottom w:val="single" w:sz="8" w:space="0" w:color="auto"/>
              <w:right w:val="single" w:sz="8" w:space="0" w:color="auto"/>
            </w:tcBorders>
            <w:shd w:val="clear" w:color="auto" w:fill="auto"/>
            <w:noWrap/>
            <w:vAlign w:val="center"/>
            <w:hideMark/>
          </w:tcPr>
          <w:p w14:paraId="43A60031"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9</w:t>
            </w:r>
          </w:p>
        </w:tc>
        <w:tc>
          <w:tcPr>
            <w:tcW w:w="1330" w:type="dxa"/>
            <w:tcBorders>
              <w:top w:val="nil"/>
              <w:left w:val="nil"/>
              <w:bottom w:val="single" w:sz="8" w:space="0" w:color="auto"/>
              <w:right w:val="single" w:sz="8" w:space="0" w:color="auto"/>
            </w:tcBorders>
            <w:shd w:val="clear" w:color="000000" w:fill="F8CBAD"/>
            <w:noWrap/>
            <w:vAlign w:val="center"/>
            <w:hideMark/>
          </w:tcPr>
          <w:p w14:paraId="52623190"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12</w:t>
            </w:r>
          </w:p>
        </w:tc>
      </w:tr>
      <w:tr w:rsidR="001B02D2" w:rsidRPr="00A40ED6" w14:paraId="34402EF0" w14:textId="77777777" w:rsidTr="00DA65AF">
        <w:trPr>
          <w:trHeight w:val="300"/>
          <w:jc w:val="center"/>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52A930BF"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3FC0039A"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Rifampin</w:t>
            </w:r>
          </w:p>
        </w:tc>
        <w:tc>
          <w:tcPr>
            <w:tcW w:w="1400" w:type="dxa"/>
            <w:tcBorders>
              <w:top w:val="nil"/>
              <w:left w:val="nil"/>
              <w:bottom w:val="single" w:sz="8" w:space="0" w:color="auto"/>
              <w:right w:val="single" w:sz="8" w:space="0" w:color="auto"/>
            </w:tcBorders>
            <w:shd w:val="clear" w:color="auto" w:fill="auto"/>
            <w:noWrap/>
            <w:vAlign w:val="center"/>
            <w:hideMark/>
          </w:tcPr>
          <w:p w14:paraId="4456FA38"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Ampicillin</w:t>
            </w:r>
          </w:p>
        </w:tc>
        <w:tc>
          <w:tcPr>
            <w:tcW w:w="1330" w:type="dxa"/>
            <w:tcBorders>
              <w:top w:val="nil"/>
              <w:left w:val="nil"/>
              <w:bottom w:val="single" w:sz="8" w:space="0" w:color="auto"/>
              <w:right w:val="single" w:sz="8" w:space="0" w:color="auto"/>
            </w:tcBorders>
            <w:shd w:val="clear" w:color="auto" w:fill="auto"/>
            <w:noWrap/>
            <w:vAlign w:val="center"/>
            <w:hideMark/>
          </w:tcPr>
          <w:p w14:paraId="57CA16ED"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10</w:t>
            </w:r>
          </w:p>
        </w:tc>
        <w:tc>
          <w:tcPr>
            <w:tcW w:w="1330" w:type="dxa"/>
            <w:tcBorders>
              <w:top w:val="nil"/>
              <w:left w:val="nil"/>
              <w:bottom w:val="single" w:sz="8" w:space="0" w:color="auto"/>
              <w:right w:val="single" w:sz="8" w:space="0" w:color="auto"/>
            </w:tcBorders>
            <w:shd w:val="clear" w:color="000000" w:fill="F8CBAD"/>
            <w:noWrap/>
            <w:vAlign w:val="center"/>
            <w:hideMark/>
          </w:tcPr>
          <w:p w14:paraId="7EDE611A"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11</w:t>
            </w:r>
          </w:p>
        </w:tc>
      </w:tr>
    </w:tbl>
    <w:p w14:paraId="1D5576D8" w14:textId="77777777" w:rsidR="001B02D2" w:rsidRPr="001B02D2" w:rsidRDefault="001B02D2" w:rsidP="001B02D2">
      <w:pPr>
        <w:spacing w:line="480" w:lineRule="auto"/>
        <w:rPr>
          <w:rFonts w:cstheme="minorHAnsi"/>
        </w:rPr>
      </w:pPr>
    </w:p>
    <w:p w14:paraId="72BD0525" w14:textId="77777777" w:rsidR="001B02D2" w:rsidRPr="001B02D2" w:rsidRDefault="001B02D2" w:rsidP="001B02D2">
      <w:pPr>
        <w:spacing w:line="480" w:lineRule="auto"/>
        <w:rPr>
          <w:rFonts w:cstheme="minorHAnsi"/>
        </w:rPr>
      </w:pPr>
      <w:r w:rsidRPr="001B02D2">
        <w:rPr>
          <w:rFonts w:cstheme="minorHAnsi"/>
        </w:rPr>
        <w:t>Table 2b. Co-existing resistance in gram-positive bacteria. Patterns dropping outside the top ten co-existing resistance patterns after 2010 are shaded in orange.</w:t>
      </w:r>
    </w:p>
    <w:tbl>
      <w:tblPr>
        <w:tblW w:w="7500" w:type="dxa"/>
        <w:jc w:val="center"/>
        <w:tblLook w:val="04A0" w:firstRow="1" w:lastRow="0" w:firstColumn="1" w:lastColumn="0" w:noHBand="0" w:noVBand="1"/>
      </w:tblPr>
      <w:tblGrid>
        <w:gridCol w:w="1760"/>
        <w:gridCol w:w="1517"/>
        <w:gridCol w:w="1517"/>
        <w:gridCol w:w="1470"/>
        <w:gridCol w:w="1470"/>
      </w:tblGrid>
      <w:tr w:rsidR="001B02D2" w:rsidRPr="00A40ED6" w14:paraId="3A731096" w14:textId="77777777" w:rsidTr="00DA65AF">
        <w:trPr>
          <w:trHeight w:val="840"/>
          <w:jc w:val="center"/>
        </w:trPr>
        <w:tc>
          <w:tcPr>
            <w:tcW w:w="176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587B63FC" w14:textId="77777777" w:rsidR="001B02D2" w:rsidRPr="00A40ED6" w:rsidRDefault="001B02D2" w:rsidP="00DA65AF">
            <w:pPr>
              <w:jc w:val="center"/>
              <w:rPr>
                <w:rFonts w:ascii="Calibri" w:eastAsia="Times New Roman" w:hAnsi="Calibri" w:cs="Calibri"/>
                <w:b/>
                <w:bCs/>
                <w:color w:val="000000"/>
              </w:rPr>
            </w:pPr>
            <w:r w:rsidRPr="00A40ED6">
              <w:rPr>
                <w:rFonts w:ascii="Calibri" w:eastAsia="Times New Roman" w:hAnsi="Calibri" w:cs="Calibri"/>
                <w:b/>
                <w:bCs/>
                <w:color w:val="000000"/>
              </w:rPr>
              <w:t>Association Type</w:t>
            </w:r>
          </w:p>
        </w:tc>
        <w:tc>
          <w:tcPr>
            <w:tcW w:w="2800" w:type="dxa"/>
            <w:gridSpan w:val="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10B7AB04" w14:textId="77777777" w:rsidR="001B02D2" w:rsidRPr="00A40ED6" w:rsidRDefault="001B02D2" w:rsidP="00DA65AF">
            <w:pPr>
              <w:jc w:val="center"/>
              <w:rPr>
                <w:rFonts w:ascii="Calibri" w:eastAsia="Times New Roman" w:hAnsi="Calibri" w:cs="Calibri"/>
                <w:b/>
                <w:bCs/>
                <w:color w:val="000000"/>
              </w:rPr>
            </w:pPr>
            <w:r w:rsidRPr="00A40ED6">
              <w:rPr>
                <w:rFonts w:ascii="Calibri" w:eastAsia="Times New Roman" w:hAnsi="Calibri" w:cs="Calibri"/>
                <w:b/>
                <w:bCs/>
                <w:color w:val="000000"/>
              </w:rPr>
              <w:t>Antimicrobials</w:t>
            </w:r>
          </w:p>
        </w:tc>
        <w:tc>
          <w:tcPr>
            <w:tcW w:w="2940" w:type="dxa"/>
            <w:gridSpan w:val="2"/>
            <w:tcBorders>
              <w:top w:val="single" w:sz="8" w:space="0" w:color="auto"/>
              <w:left w:val="nil"/>
              <w:bottom w:val="single" w:sz="8" w:space="0" w:color="auto"/>
              <w:right w:val="single" w:sz="8" w:space="0" w:color="000000"/>
            </w:tcBorders>
            <w:shd w:val="clear" w:color="000000" w:fill="D9D9D9"/>
            <w:vAlign w:val="center"/>
            <w:hideMark/>
          </w:tcPr>
          <w:p w14:paraId="71288494" w14:textId="77777777" w:rsidR="001B02D2" w:rsidRPr="00A40ED6" w:rsidRDefault="001B02D2" w:rsidP="00DA65AF">
            <w:pPr>
              <w:jc w:val="center"/>
              <w:rPr>
                <w:rFonts w:ascii="Calibri" w:eastAsia="Times New Roman" w:hAnsi="Calibri" w:cs="Calibri"/>
                <w:b/>
                <w:bCs/>
                <w:color w:val="000000"/>
              </w:rPr>
            </w:pPr>
            <w:r w:rsidRPr="00A40ED6">
              <w:rPr>
                <w:rFonts w:ascii="Calibri" w:eastAsia="Times New Roman" w:hAnsi="Calibri" w:cs="Calibri"/>
                <w:b/>
                <w:bCs/>
                <w:color w:val="000000"/>
              </w:rPr>
              <w:t>Rank in number of isolates with co-existing resistance</w:t>
            </w:r>
          </w:p>
        </w:tc>
      </w:tr>
      <w:tr w:rsidR="001B02D2" w:rsidRPr="00A40ED6" w14:paraId="5BF87066" w14:textId="77777777" w:rsidTr="00DA65AF">
        <w:trPr>
          <w:trHeight w:val="315"/>
          <w:jc w:val="center"/>
        </w:trPr>
        <w:tc>
          <w:tcPr>
            <w:tcW w:w="1760" w:type="dxa"/>
            <w:vMerge/>
            <w:tcBorders>
              <w:top w:val="single" w:sz="8" w:space="0" w:color="auto"/>
              <w:left w:val="single" w:sz="8" w:space="0" w:color="auto"/>
              <w:bottom w:val="single" w:sz="8" w:space="0" w:color="000000"/>
              <w:right w:val="single" w:sz="8" w:space="0" w:color="auto"/>
            </w:tcBorders>
            <w:vAlign w:val="center"/>
            <w:hideMark/>
          </w:tcPr>
          <w:p w14:paraId="6B5016D8" w14:textId="77777777" w:rsidR="001B02D2" w:rsidRPr="00A40ED6" w:rsidRDefault="001B02D2" w:rsidP="00DA65AF">
            <w:pPr>
              <w:rPr>
                <w:rFonts w:ascii="Calibri" w:eastAsia="Times New Roman" w:hAnsi="Calibri" w:cs="Calibri"/>
                <w:b/>
                <w:bCs/>
                <w:color w:val="000000"/>
              </w:rPr>
            </w:pPr>
          </w:p>
        </w:tc>
        <w:tc>
          <w:tcPr>
            <w:tcW w:w="2800" w:type="dxa"/>
            <w:gridSpan w:val="2"/>
            <w:vMerge/>
            <w:tcBorders>
              <w:top w:val="single" w:sz="8" w:space="0" w:color="auto"/>
              <w:left w:val="single" w:sz="8" w:space="0" w:color="auto"/>
              <w:bottom w:val="single" w:sz="8" w:space="0" w:color="000000"/>
              <w:right w:val="single" w:sz="8" w:space="0" w:color="000000"/>
            </w:tcBorders>
            <w:vAlign w:val="center"/>
            <w:hideMark/>
          </w:tcPr>
          <w:p w14:paraId="7A8939D3" w14:textId="77777777" w:rsidR="001B02D2" w:rsidRPr="00A40ED6" w:rsidRDefault="001B02D2" w:rsidP="00DA65AF">
            <w:pPr>
              <w:rPr>
                <w:rFonts w:ascii="Calibri" w:eastAsia="Times New Roman" w:hAnsi="Calibri" w:cs="Calibri"/>
                <w:b/>
                <w:bCs/>
                <w:color w:val="000000"/>
              </w:rPr>
            </w:pPr>
          </w:p>
        </w:tc>
        <w:tc>
          <w:tcPr>
            <w:tcW w:w="1470" w:type="dxa"/>
            <w:tcBorders>
              <w:top w:val="nil"/>
              <w:left w:val="nil"/>
              <w:bottom w:val="single" w:sz="8" w:space="0" w:color="auto"/>
              <w:right w:val="single" w:sz="8" w:space="0" w:color="auto"/>
            </w:tcBorders>
            <w:shd w:val="clear" w:color="000000" w:fill="D9D9D9"/>
            <w:noWrap/>
            <w:vAlign w:val="center"/>
            <w:hideMark/>
          </w:tcPr>
          <w:p w14:paraId="7D7C6070" w14:textId="77777777" w:rsidR="001B02D2" w:rsidRPr="00A40ED6" w:rsidRDefault="001B02D2" w:rsidP="00DA65AF">
            <w:pPr>
              <w:jc w:val="center"/>
              <w:rPr>
                <w:rFonts w:ascii="Calibri" w:eastAsia="Times New Roman" w:hAnsi="Calibri" w:cs="Calibri"/>
                <w:b/>
                <w:bCs/>
                <w:color w:val="000000"/>
              </w:rPr>
            </w:pPr>
            <w:r w:rsidRPr="00A40ED6">
              <w:rPr>
                <w:rFonts w:ascii="Calibri" w:eastAsia="Times New Roman" w:hAnsi="Calibri" w:cs="Calibri"/>
                <w:b/>
                <w:bCs/>
                <w:color w:val="000000"/>
              </w:rPr>
              <w:t>2000 – 2009</w:t>
            </w:r>
          </w:p>
        </w:tc>
        <w:tc>
          <w:tcPr>
            <w:tcW w:w="1470" w:type="dxa"/>
            <w:tcBorders>
              <w:top w:val="nil"/>
              <w:left w:val="nil"/>
              <w:bottom w:val="single" w:sz="8" w:space="0" w:color="auto"/>
              <w:right w:val="single" w:sz="8" w:space="0" w:color="auto"/>
            </w:tcBorders>
            <w:shd w:val="clear" w:color="000000" w:fill="D9D9D9"/>
            <w:noWrap/>
            <w:vAlign w:val="center"/>
            <w:hideMark/>
          </w:tcPr>
          <w:p w14:paraId="278CB495" w14:textId="77777777" w:rsidR="001B02D2" w:rsidRPr="00A40ED6" w:rsidRDefault="001B02D2" w:rsidP="00DA65AF">
            <w:pPr>
              <w:jc w:val="center"/>
              <w:rPr>
                <w:rFonts w:ascii="Calibri" w:eastAsia="Times New Roman" w:hAnsi="Calibri" w:cs="Calibri"/>
                <w:b/>
                <w:bCs/>
                <w:color w:val="000000"/>
              </w:rPr>
            </w:pPr>
            <w:r w:rsidRPr="00A40ED6">
              <w:rPr>
                <w:rFonts w:ascii="Calibri" w:eastAsia="Times New Roman" w:hAnsi="Calibri" w:cs="Calibri"/>
                <w:b/>
                <w:bCs/>
                <w:color w:val="000000"/>
              </w:rPr>
              <w:t>2010 – 2020</w:t>
            </w:r>
          </w:p>
        </w:tc>
      </w:tr>
      <w:tr w:rsidR="001B02D2" w:rsidRPr="00A40ED6" w14:paraId="2F3D6424" w14:textId="77777777" w:rsidTr="00DA65AF">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64FCE2B4"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5491F193"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Tetracycline</w:t>
            </w:r>
          </w:p>
        </w:tc>
        <w:tc>
          <w:tcPr>
            <w:tcW w:w="1400" w:type="dxa"/>
            <w:tcBorders>
              <w:top w:val="nil"/>
              <w:left w:val="nil"/>
              <w:bottom w:val="single" w:sz="8" w:space="0" w:color="auto"/>
              <w:right w:val="single" w:sz="8" w:space="0" w:color="auto"/>
            </w:tcBorders>
            <w:shd w:val="clear" w:color="auto" w:fill="auto"/>
            <w:noWrap/>
            <w:vAlign w:val="center"/>
            <w:hideMark/>
          </w:tcPr>
          <w:p w14:paraId="7DED7A9A"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Gentamicin</w:t>
            </w:r>
          </w:p>
        </w:tc>
        <w:tc>
          <w:tcPr>
            <w:tcW w:w="1470" w:type="dxa"/>
            <w:tcBorders>
              <w:top w:val="nil"/>
              <w:left w:val="nil"/>
              <w:bottom w:val="single" w:sz="8" w:space="0" w:color="auto"/>
              <w:right w:val="single" w:sz="8" w:space="0" w:color="auto"/>
            </w:tcBorders>
            <w:shd w:val="clear" w:color="auto" w:fill="auto"/>
            <w:noWrap/>
            <w:vAlign w:val="center"/>
            <w:hideMark/>
          </w:tcPr>
          <w:p w14:paraId="1A855CDC"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1</w:t>
            </w:r>
          </w:p>
        </w:tc>
        <w:tc>
          <w:tcPr>
            <w:tcW w:w="1470" w:type="dxa"/>
            <w:tcBorders>
              <w:top w:val="nil"/>
              <w:left w:val="nil"/>
              <w:bottom w:val="single" w:sz="8" w:space="0" w:color="auto"/>
              <w:right w:val="single" w:sz="8" w:space="0" w:color="auto"/>
            </w:tcBorders>
            <w:shd w:val="clear" w:color="auto" w:fill="auto"/>
            <w:noWrap/>
            <w:vAlign w:val="center"/>
            <w:hideMark/>
          </w:tcPr>
          <w:p w14:paraId="09482197"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2</w:t>
            </w:r>
          </w:p>
        </w:tc>
      </w:tr>
      <w:tr w:rsidR="001B02D2" w:rsidRPr="00A40ED6" w14:paraId="456C300E" w14:textId="77777777" w:rsidTr="00DA65AF">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61377B17"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Intra Class</w:t>
            </w:r>
          </w:p>
        </w:tc>
        <w:tc>
          <w:tcPr>
            <w:tcW w:w="1400" w:type="dxa"/>
            <w:tcBorders>
              <w:top w:val="nil"/>
              <w:left w:val="nil"/>
              <w:bottom w:val="single" w:sz="8" w:space="0" w:color="auto"/>
              <w:right w:val="single" w:sz="8" w:space="0" w:color="auto"/>
            </w:tcBorders>
            <w:shd w:val="clear" w:color="auto" w:fill="auto"/>
            <w:noWrap/>
            <w:vAlign w:val="center"/>
            <w:hideMark/>
          </w:tcPr>
          <w:p w14:paraId="2879FC2C"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Gentamicin</w:t>
            </w:r>
          </w:p>
        </w:tc>
        <w:tc>
          <w:tcPr>
            <w:tcW w:w="1400" w:type="dxa"/>
            <w:tcBorders>
              <w:top w:val="nil"/>
              <w:left w:val="nil"/>
              <w:bottom w:val="single" w:sz="8" w:space="0" w:color="auto"/>
              <w:right w:val="single" w:sz="8" w:space="0" w:color="auto"/>
            </w:tcBorders>
            <w:shd w:val="clear" w:color="auto" w:fill="auto"/>
            <w:noWrap/>
            <w:vAlign w:val="center"/>
            <w:hideMark/>
          </w:tcPr>
          <w:p w14:paraId="6ACBDD27"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Amikacin</w:t>
            </w:r>
          </w:p>
        </w:tc>
        <w:tc>
          <w:tcPr>
            <w:tcW w:w="1470" w:type="dxa"/>
            <w:tcBorders>
              <w:top w:val="nil"/>
              <w:left w:val="nil"/>
              <w:bottom w:val="single" w:sz="8" w:space="0" w:color="auto"/>
              <w:right w:val="single" w:sz="8" w:space="0" w:color="auto"/>
            </w:tcBorders>
            <w:shd w:val="clear" w:color="auto" w:fill="auto"/>
            <w:noWrap/>
            <w:vAlign w:val="center"/>
            <w:hideMark/>
          </w:tcPr>
          <w:p w14:paraId="29F011B6"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2</w:t>
            </w:r>
          </w:p>
        </w:tc>
        <w:tc>
          <w:tcPr>
            <w:tcW w:w="1470" w:type="dxa"/>
            <w:tcBorders>
              <w:top w:val="nil"/>
              <w:left w:val="nil"/>
              <w:bottom w:val="single" w:sz="8" w:space="0" w:color="auto"/>
              <w:right w:val="single" w:sz="8" w:space="0" w:color="auto"/>
            </w:tcBorders>
            <w:shd w:val="clear" w:color="auto" w:fill="auto"/>
            <w:noWrap/>
            <w:vAlign w:val="center"/>
            <w:hideMark/>
          </w:tcPr>
          <w:p w14:paraId="79E4465C"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1</w:t>
            </w:r>
          </w:p>
        </w:tc>
      </w:tr>
      <w:tr w:rsidR="001B02D2" w:rsidRPr="00A40ED6" w14:paraId="48532D15" w14:textId="77777777" w:rsidTr="00DA65AF">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627C7402"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5B7B5248"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Enrofloxacin</w:t>
            </w:r>
          </w:p>
        </w:tc>
        <w:tc>
          <w:tcPr>
            <w:tcW w:w="1400" w:type="dxa"/>
            <w:tcBorders>
              <w:top w:val="nil"/>
              <w:left w:val="nil"/>
              <w:bottom w:val="single" w:sz="8" w:space="0" w:color="auto"/>
              <w:right w:val="single" w:sz="8" w:space="0" w:color="auto"/>
            </w:tcBorders>
            <w:shd w:val="clear" w:color="auto" w:fill="auto"/>
            <w:noWrap/>
            <w:vAlign w:val="center"/>
            <w:hideMark/>
          </w:tcPr>
          <w:p w14:paraId="25108107"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Amikacin</w:t>
            </w:r>
          </w:p>
        </w:tc>
        <w:tc>
          <w:tcPr>
            <w:tcW w:w="1470" w:type="dxa"/>
            <w:tcBorders>
              <w:top w:val="nil"/>
              <w:left w:val="nil"/>
              <w:bottom w:val="single" w:sz="8" w:space="0" w:color="auto"/>
              <w:right w:val="single" w:sz="8" w:space="0" w:color="auto"/>
            </w:tcBorders>
            <w:shd w:val="clear" w:color="auto" w:fill="auto"/>
            <w:noWrap/>
            <w:vAlign w:val="center"/>
            <w:hideMark/>
          </w:tcPr>
          <w:p w14:paraId="0532C077"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3</w:t>
            </w:r>
          </w:p>
        </w:tc>
        <w:tc>
          <w:tcPr>
            <w:tcW w:w="1470" w:type="dxa"/>
            <w:tcBorders>
              <w:top w:val="nil"/>
              <w:left w:val="nil"/>
              <w:bottom w:val="single" w:sz="8" w:space="0" w:color="auto"/>
              <w:right w:val="single" w:sz="8" w:space="0" w:color="auto"/>
            </w:tcBorders>
            <w:shd w:val="clear" w:color="auto" w:fill="auto"/>
            <w:noWrap/>
            <w:vAlign w:val="center"/>
            <w:hideMark/>
          </w:tcPr>
          <w:p w14:paraId="070E3D52"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4</w:t>
            </w:r>
          </w:p>
        </w:tc>
      </w:tr>
      <w:tr w:rsidR="001B02D2" w:rsidRPr="00A40ED6" w14:paraId="1CBD52F2" w14:textId="77777777" w:rsidTr="00DA65AF">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39F5649B"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16217051"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Gentamicin</w:t>
            </w:r>
          </w:p>
        </w:tc>
        <w:tc>
          <w:tcPr>
            <w:tcW w:w="1400" w:type="dxa"/>
            <w:tcBorders>
              <w:top w:val="nil"/>
              <w:left w:val="nil"/>
              <w:bottom w:val="single" w:sz="8" w:space="0" w:color="auto"/>
              <w:right w:val="single" w:sz="8" w:space="0" w:color="auto"/>
            </w:tcBorders>
            <w:shd w:val="clear" w:color="auto" w:fill="auto"/>
            <w:noWrap/>
            <w:vAlign w:val="center"/>
            <w:hideMark/>
          </w:tcPr>
          <w:p w14:paraId="1BDE9D62"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Enrofloxacin</w:t>
            </w:r>
          </w:p>
        </w:tc>
        <w:tc>
          <w:tcPr>
            <w:tcW w:w="1470" w:type="dxa"/>
            <w:tcBorders>
              <w:top w:val="nil"/>
              <w:left w:val="nil"/>
              <w:bottom w:val="single" w:sz="8" w:space="0" w:color="auto"/>
              <w:right w:val="single" w:sz="8" w:space="0" w:color="auto"/>
            </w:tcBorders>
            <w:shd w:val="clear" w:color="auto" w:fill="auto"/>
            <w:noWrap/>
            <w:vAlign w:val="center"/>
            <w:hideMark/>
          </w:tcPr>
          <w:p w14:paraId="464876CB"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4</w:t>
            </w:r>
          </w:p>
        </w:tc>
        <w:tc>
          <w:tcPr>
            <w:tcW w:w="1470" w:type="dxa"/>
            <w:tcBorders>
              <w:top w:val="nil"/>
              <w:left w:val="nil"/>
              <w:bottom w:val="single" w:sz="8" w:space="0" w:color="auto"/>
              <w:right w:val="single" w:sz="8" w:space="0" w:color="auto"/>
            </w:tcBorders>
            <w:shd w:val="clear" w:color="auto" w:fill="auto"/>
            <w:noWrap/>
            <w:vAlign w:val="center"/>
            <w:hideMark/>
          </w:tcPr>
          <w:p w14:paraId="65021A71"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5</w:t>
            </w:r>
          </w:p>
        </w:tc>
      </w:tr>
      <w:tr w:rsidR="001B02D2" w:rsidRPr="00A40ED6" w14:paraId="579FFA17" w14:textId="77777777" w:rsidTr="00DA65AF">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2623C4FD"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Intra Class</w:t>
            </w:r>
          </w:p>
        </w:tc>
        <w:tc>
          <w:tcPr>
            <w:tcW w:w="1400" w:type="dxa"/>
            <w:tcBorders>
              <w:top w:val="nil"/>
              <w:left w:val="nil"/>
              <w:bottom w:val="single" w:sz="8" w:space="0" w:color="auto"/>
              <w:right w:val="single" w:sz="8" w:space="0" w:color="auto"/>
            </w:tcBorders>
            <w:shd w:val="clear" w:color="auto" w:fill="auto"/>
            <w:noWrap/>
            <w:vAlign w:val="center"/>
            <w:hideMark/>
          </w:tcPr>
          <w:p w14:paraId="4548E4CB"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Penicillin</w:t>
            </w:r>
          </w:p>
        </w:tc>
        <w:tc>
          <w:tcPr>
            <w:tcW w:w="1400" w:type="dxa"/>
            <w:tcBorders>
              <w:top w:val="nil"/>
              <w:left w:val="nil"/>
              <w:bottom w:val="single" w:sz="8" w:space="0" w:color="auto"/>
              <w:right w:val="single" w:sz="8" w:space="0" w:color="auto"/>
            </w:tcBorders>
            <w:shd w:val="clear" w:color="auto" w:fill="auto"/>
            <w:noWrap/>
            <w:vAlign w:val="center"/>
            <w:hideMark/>
          </w:tcPr>
          <w:p w14:paraId="187E1325"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Ampicillin</w:t>
            </w:r>
          </w:p>
        </w:tc>
        <w:tc>
          <w:tcPr>
            <w:tcW w:w="1470" w:type="dxa"/>
            <w:tcBorders>
              <w:top w:val="nil"/>
              <w:left w:val="nil"/>
              <w:bottom w:val="single" w:sz="8" w:space="0" w:color="auto"/>
              <w:right w:val="single" w:sz="8" w:space="0" w:color="auto"/>
            </w:tcBorders>
            <w:shd w:val="clear" w:color="auto" w:fill="auto"/>
            <w:noWrap/>
            <w:vAlign w:val="center"/>
            <w:hideMark/>
          </w:tcPr>
          <w:p w14:paraId="37B12C49"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5</w:t>
            </w:r>
          </w:p>
        </w:tc>
        <w:tc>
          <w:tcPr>
            <w:tcW w:w="1470" w:type="dxa"/>
            <w:tcBorders>
              <w:top w:val="nil"/>
              <w:left w:val="nil"/>
              <w:bottom w:val="single" w:sz="8" w:space="0" w:color="auto"/>
              <w:right w:val="single" w:sz="8" w:space="0" w:color="auto"/>
            </w:tcBorders>
            <w:shd w:val="clear" w:color="000000" w:fill="F8CBAD"/>
            <w:noWrap/>
            <w:vAlign w:val="center"/>
            <w:hideMark/>
          </w:tcPr>
          <w:p w14:paraId="22FCCF0D"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11</w:t>
            </w:r>
          </w:p>
        </w:tc>
      </w:tr>
      <w:tr w:rsidR="001B02D2" w:rsidRPr="00A40ED6" w14:paraId="2702F1C7" w14:textId="77777777" w:rsidTr="00DA65AF">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2F4A326D"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4C7D52EB"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Tetracycline</w:t>
            </w:r>
          </w:p>
        </w:tc>
        <w:tc>
          <w:tcPr>
            <w:tcW w:w="1400" w:type="dxa"/>
            <w:tcBorders>
              <w:top w:val="nil"/>
              <w:left w:val="nil"/>
              <w:bottom w:val="single" w:sz="8" w:space="0" w:color="auto"/>
              <w:right w:val="single" w:sz="8" w:space="0" w:color="auto"/>
            </w:tcBorders>
            <w:shd w:val="clear" w:color="auto" w:fill="auto"/>
            <w:noWrap/>
            <w:vAlign w:val="center"/>
            <w:hideMark/>
          </w:tcPr>
          <w:p w14:paraId="7EE2DA9B"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Enrofloxacin</w:t>
            </w:r>
          </w:p>
        </w:tc>
        <w:tc>
          <w:tcPr>
            <w:tcW w:w="1470" w:type="dxa"/>
            <w:tcBorders>
              <w:top w:val="nil"/>
              <w:left w:val="nil"/>
              <w:bottom w:val="single" w:sz="8" w:space="0" w:color="auto"/>
              <w:right w:val="single" w:sz="8" w:space="0" w:color="auto"/>
            </w:tcBorders>
            <w:shd w:val="clear" w:color="auto" w:fill="auto"/>
            <w:noWrap/>
            <w:vAlign w:val="center"/>
            <w:hideMark/>
          </w:tcPr>
          <w:p w14:paraId="5FE97952"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6</w:t>
            </w:r>
          </w:p>
        </w:tc>
        <w:tc>
          <w:tcPr>
            <w:tcW w:w="1470" w:type="dxa"/>
            <w:tcBorders>
              <w:top w:val="nil"/>
              <w:left w:val="nil"/>
              <w:bottom w:val="single" w:sz="8" w:space="0" w:color="auto"/>
              <w:right w:val="single" w:sz="8" w:space="0" w:color="auto"/>
            </w:tcBorders>
            <w:shd w:val="clear" w:color="auto" w:fill="auto"/>
            <w:noWrap/>
            <w:vAlign w:val="center"/>
            <w:hideMark/>
          </w:tcPr>
          <w:p w14:paraId="1AE0394D"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6</w:t>
            </w:r>
          </w:p>
        </w:tc>
      </w:tr>
      <w:tr w:rsidR="001B02D2" w:rsidRPr="00A40ED6" w14:paraId="261E7B17" w14:textId="77777777" w:rsidTr="00DA65AF">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3702189D"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66771726"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Gentamicin</w:t>
            </w:r>
          </w:p>
        </w:tc>
        <w:tc>
          <w:tcPr>
            <w:tcW w:w="1400" w:type="dxa"/>
            <w:tcBorders>
              <w:top w:val="nil"/>
              <w:left w:val="nil"/>
              <w:bottom w:val="single" w:sz="8" w:space="0" w:color="auto"/>
              <w:right w:val="single" w:sz="8" w:space="0" w:color="auto"/>
            </w:tcBorders>
            <w:shd w:val="clear" w:color="auto" w:fill="auto"/>
            <w:noWrap/>
            <w:vAlign w:val="center"/>
            <w:hideMark/>
          </w:tcPr>
          <w:p w14:paraId="01BFFE07"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Erythromycin</w:t>
            </w:r>
          </w:p>
        </w:tc>
        <w:tc>
          <w:tcPr>
            <w:tcW w:w="1470" w:type="dxa"/>
            <w:tcBorders>
              <w:top w:val="nil"/>
              <w:left w:val="nil"/>
              <w:bottom w:val="single" w:sz="8" w:space="0" w:color="auto"/>
              <w:right w:val="single" w:sz="8" w:space="0" w:color="auto"/>
            </w:tcBorders>
            <w:shd w:val="clear" w:color="auto" w:fill="auto"/>
            <w:noWrap/>
            <w:vAlign w:val="center"/>
            <w:hideMark/>
          </w:tcPr>
          <w:p w14:paraId="3D80F144"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7</w:t>
            </w:r>
          </w:p>
        </w:tc>
        <w:tc>
          <w:tcPr>
            <w:tcW w:w="1470" w:type="dxa"/>
            <w:tcBorders>
              <w:top w:val="nil"/>
              <w:left w:val="nil"/>
              <w:bottom w:val="single" w:sz="8" w:space="0" w:color="auto"/>
              <w:right w:val="single" w:sz="8" w:space="0" w:color="auto"/>
            </w:tcBorders>
            <w:shd w:val="clear" w:color="000000" w:fill="F8CBAD"/>
            <w:noWrap/>
            <w:vAlign w:val="center"/>
            <w:hideMark/>
          </w:tcPr>
          <w:p w14:paraId="16B48351"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21</w:t>
            </w:r>
          </w:p>
        </w:tc>
      </w:tr>
      <w:tr w:rsidR="001B02D2" w:rsidRPr="00A40ED6" w14:paraId="6CAADF30" w14:textId="77777777" w:rsidTr="00DA65AF">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7A64F1D3"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0D9E2F01"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Tetracycline</w:t>
            </w:r>
          </w:p>
        </w:tc>
        <w:tc>
          <w:tcPr>
            <w:tcW w:w="1400" w:type="dxa"/>
            <w:tcBorders>
              <w:top w:val="nil"/>
              <w:left w:val="nil"/>
              <w:bottom w:val="single" w:sz="8" w:space="0" w:color="auto"/>
              <w:right w:val="single" w:sz="8" w:space="0" w:color="auto"/>
            </w:tcBorders>
            <w:shd w:val="clear" w:color="auto" w:fill="auto"/>
            <w:noWrap/>
            <w:vAlign w:val="center"/>
            <w:hideMark/>
          </w:tcPr>
          <w:p w14:paraId="087DFCE1"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Amikacin</w:t>
            </w:r>
          </w:p>
        </w:tc>
        <w:tc>
          <w:tcPr>
            <w:tcW w:w="1470" w:type="dxa"/>
            <w:tcBorders>
              <w:top w:val="nil"/>
              <w:left w:val="nil"/>
              <w:bottom w:val="single" w:sz="8" w:space="0" w:color="auto"/>
              <w:right w:val="single" w:sz="8" w:space="0" w:color="auto"/>
            </w:tcBorders>
            <w:shd w:val="clear" w:color="auto" w:fill="auto"/>
            <w:noWrap/>
            <w:vAlign w:val="center"/>
            <w:hideMark/>
          </w:tcPr>
          <w:p w14:paraId="645AEA1A"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8</w:t>
            </w:r>
          </w:p>
        </w:tc>
        <w:tc>
          <w:tcPr>
            <w:tcW w:w="1470" w:type="dxa"/>
            <w:tcBorders>
              <w:top w:val="nil"/>
              <w:left w:val="nil"/>
              <w:bottom w:val="single" w:sz="8" w:space="0" w:color="auto"/>
              <w:right w:val="single" w:sz="8" w:space="0" w:color="auto"/>
            </w:tcBorders>
            <w:shd w:val="clear" w:color="auto" w:fill="auto"/>
            <w:noWrap/>
            <w:vAlign w:val="center"/>
            <w:hideMark/>
          </w:tcPr>
          <w:p w14:paraId="0ED3C14A"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3</w:t>
            </w:r>
          </w:p>
        </w:tc>
      </w:tr>
      <w:tr w:rsidR="001B02D2" w:rsidRPr="00A40ED6" w14:paraId="4961B70A" w14:textId="77777777" w:rsidTr="00DA65AF">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72413430"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4A7C0A1A"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Tetracycline</w:t>
            </w:r>
          </w:p>
        </w:tc>
        <w:tc>
          <w:tcPr>
            <w:tcW w:w="1400" w:type="dxa"/>
            <w:tcBorders>
              <w:top w:val="nil"/>
              <w:left w:val="nil"/>
              <w:bottom w:val="single" w:sz="8" w:space="0" w:color="auto"/>
              <w:right w:val="single" w:sz="8" w:space="0" w:color="auto"/>
            </w:tcBorders>
            <w:shd w:val="clear" w:color="auto" w:fill="auto"/>
            <w:noWrap/>
            <w:vAlign w:val="center"/>
            <w:hideMark/>
          </w:tcPr>
          <w:p w14:paraId="139C5A3E"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Erythromycin</w:t>
            </w:r>
          </w:p>
        </w:tc>
        <w:tc>
          <w:tcPr>
            <w:tcW w:w="1470" w:type="dxa"/>
            <w:tcBorders>
              <w:top w:val="nil"/>
              <w:left w:val="nil"/>
              <w:bottom w:val="single" w:sz="8" w:space="0" w:color="auto"/>
              <w:right w:val="single" w:sz="8" w:space="0" w:color="auto"/>
            </w:tcBorders>
            <w:shd w:val="clear" w:color="auto" w:fill="auto"/>
            <w:noWrap/>
            <w:vAlign w:val="center"/>
            <w:hideMark/>
          </w:tcPr>
          <w:p w14:paraId="703ECB58"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9</w:t>
            </w:r>
          </w:p>
        </w:tc>
        <w:tc>
          <w:tcPr>
            <w:tcW w:w="1470" w:type="dxa"/>
            <w:tcBorders>
              <w:top w:val="nil"/>
              <w:left w:val="nil"/>
              <w:bottom w:val="single" w:sz="8" w:space="0" w:color="auto"/>
              <w:right w:val="single" w:sz="8" w:space="0" w:color="auto"/>
            </w:tcBorders>
            <w:shd w:val="clear" w:color="000000" w:fill="F8CBAD"/>
            <w:noWrap/>
            <w:vAlign w:val="center"/>
            <w:hideMark/>
          </w:tcPr>
          <w:p w14:paraId="340BF278"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52</w:t>
            </w:r>
          </w:p>
        </w:tc>
      </w:tr>
      <w:tr w:rsidR="001B02D2" w:rsidRPr="00A40ED6" w14:paraId="517FD8C9" w14:textId="77777777" w:rsidTr="00DA65AF">
        <w:trPr>
          <w:trHeight w:val="300"/>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14:paraId="44B7E57B"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Cross Class</w:t>
            </w:r>
          </w:p>
        </w:tc>
        <w:tc>
          <w:tcPr>
            <w:tcW w:w="1400" w:type="dxa"/>
            <w:tcBorders>
              <w:top w:val="nil"/>
              <w:left w:val="nil"/>
              <w:bottom w:val="single" w:sz="8" w:space="0" w:color="auto"/>
              <w:right w:val="single" w:sz="8" w:space="0" w:color="auto"/>
            </w:tcBorders>
            <w:shd w:val="clear" w:color="auto" w:fill="auto"/>
            <w:noWrap/>
            <w:vAlign w:val="center"/>
            <w:hideMark/>
          </w:tcPr>
          <w:p w14:paraId="5DEB7A45"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Erythromycin</w:t>
            </w:r>
          </w:p>
        </w:tc>
        <w:tc>
          <w:tcPr>
            <w:tcW w:w="1400" w:type="dxa"/>
            <w:tcBorders>
              <w:top w:val="nil"/>
              <w:left w:val="nil"/>
              <w:bottom w:val="single" w:sz="8" w:space="0" w:color="auto"/>
              <w:right w:val="single" w:sz="8" w:space="0" w:color="auto"/>
            </w:tcBorders>
            <w:shd w:val="clear" w:color="auto" w:fill="auto"/>
            <w:noWrap/>
            <w:vAlign w:val="center"/>
            <w:hideMark/>
          </w:tcPr>
          <w:p w14:paraId="2DBE9A0F" w14:textId="77777777" w:rsidR="001B02D2" w:rsidRPr="00A40ED6" w:rsidRDefault="001B02D2" w:rsidP="00DA65AF">
            <w:pPr>
              <w:rPr>
                <w:rFonts w:ascii="Calibri" w:eastAsia="Times New Roman" w:hAnsi="Calibri" w:cs="Calibri"/>
                <w:color w:val="000000"/>
              </w:rPr>
            </w:pPr>
            <w:r w:rsidRPr="00A40ED6">
              <w:rPr>
                <w:rFonts w:ascii="Calibri" w:eastAsia="Times New Roman" w:hAnsi="Calibri" w:cs="Calibri"/>
                <w:color w:val="000000"/>
              </w:rPr>
              <w:t>Amikacin</w:t>
            </w:r>
          </w:p>
        </w:tc>
        <w:tc>
          <w:tcPr>
            <w:tcW w:w="1470" w:type="dxa"/>
            <w:tcBorders>
              <w:top w:val="nil"/>
              <w:left w:val="nil"/>
              <w:bottom w:val="single" w:sz="8" w:space="0" w:color="auto"/>
              <w:right w:val="single" w:sz="8" w:space="0" w:color="auto"/>
            </w:tcBorders>
            <w:shd w:val="clear" w:color="auto" w:fill="auto"/>
            <w:noWrap/>
            <w:vAlign w:val="center"/>
            <w:hideMark/>
          </w:tcPr>
          <w:p w14:paraId="042907FF"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10</w:t>
            </w:r>
          </w:p>
        </w:tc>
        <w:tc>
          <w:tcPr>
            <w:tcW w:w="1470" w:type="dxa"/>
            <w:tcBorders>
              <w:top w:val="nil"/>
              <w:left w:val="nil"/>
              <w:bottom w:val="single" w:sz="8" w:space="0" w:color="auto"/>
              <w:right w:val="single" w:sz="8" w:space="0" w:color="auto"/>
            </w:tcBorders>
            <w:shd w:val="clear" w:color="000000" w:fill="F8CBAD"/>
            <w:noWrap/>
            <w:vAlign w:val="center"/>
            <w:hideMark/>
          </w:tcPr>
          <w:p w14:paraId="35246D3F" w14:textId="77777777" w:rsidR="001B02D2" w:rsidRPr="00A40ED6" w:rsidRDefault="001B02D2" w:rsidP="00DA65AF">
            <w:pPr>
              <w:jc w:val="right"/>
              <w:rPr>
                <w:rFonts w:ascii="Calibri" w:eastAsia="Times New Roman" w:hAnsi="Calibri" w:cs="Calibri"/>
                <w:color w:val="000000"/>
              </w:rPr>
            </w:pPr>
            <w:r w:rsidRPr="00A40ED6">
              <w:rPr>
                <w:rFonts w:ascii="Calibri" w:eastAsia="Times New Roman" w:hAnsi="Calibri" w:cs="Calibri"/>
                <w:color w:val="000000"/>
              </w:rPr>
              <w:t>30</w:t>
            </w:r>
          </w:p>
        </w:tc>
      </w:tr>
    </w:tbl>
    <w:p w14:paraId="10D48B01" w14:textId="77777777" w:rsidR="00B0555E" w:rsidRDefault="00B0555E"/>
    <w:p w14:paraId="651E697E" w14:textId="1A9F1BBD" w:rsidR="005070AD" w:rsidRDefault="005070AD" w:rsidP="005070AD">
      <w:pPr>
        <w:spacing w:line="480" w:lineRule="auto"/>
        <w:rPr>
          <w:rFonts w:asciiTheme="majorBidi" w:hAnsiTheme="majorBidi" w:cstheme="majorBidi"/>
        </w:rPr>
      </w:pPr>
      <w:r>
        <w:rPr>
          <w:rFonts w:asciiTheme="majorBidi" w:hAnsiTheme="majorBidi" w:cstheme="majorBidi"/>
        </w:rPr>
        <w:t>Table 3- Associations among resistances in gram-positive bacteria meeting thresholds of 0.05</w:t>
      </w:r>
      <w:r w:rsidRPr="00412379">
        <w:rPr>
          <w:rFonts w:asciiTheme="majorBidi" w:hAnsiTheme="majorBidi" w:cstheme="majorBidi"/>
        </w:rPr>
        <w:t xml:space="preserve"> support, </w:t>
      </w:r>
      <w:r>
        <w:rPr>
          <w:rFonts w:asciiTheme="majorBidi" w:hAnsiTheme="majorBidi" w:cstheme="majorBidi"/>
        </w:rPr>
        <w:t>0.10</w:t>
      </w:r>
      <w:r w:rsidRPr="00412379">
        <w:rPr>
          <w:rFonts w:asciiTheme="majorBidi" w:hAnsiTheme="majorBidi" w:cstheme="majorBidi"/>
        </w:rPr>
        <w:t xml:space="preserve"> RAR support, </w:t>
      </w:r>
      <w:r>
        <w:rPr>
          <w:rFonts w:asciiTheme="majorBidi" w:hAnsiTheme="majorBidi" w:cstheme="majorBidi"/>
        </w:rPr>
        <w:t>0.8</w:t>
      </w:r>
      <w:r w:rsidRPr="00412379">
        <w:rPr>
          <w:rFonts w:asciiTheme="majorBidi" w:hAnsiTheme="majorBidi" w:cstheme="majorBidi"/>
        </w:rPr>
        <w:t xml:space="preserve"> </w:t>
      </w:r>
      <w:r>
        <w:rPr>
          <w:rFonts w:asciiTheme="majorBidi" w:hAnsiTheme="majorBidi" w:cstheme="majorBidi"/>
        </w:rPr>
        <w:t>c</w:t>
      </w:r>
      <w:r w:rsidRPr="00412379">
        <w:rPr>
          <w:rFonts w:asciiTheme="majorBidi" w:hAnsiTheme="majorBidi" w:cstheme="majorBidi"/>
        </w:rPr>
        <w:t xml:space="preserve">onfidence and </w:t>
      </w:r>
      <w:r>
        <w:rPr>
          <w:rFonts w:asciiTheme="majorBidi" w:hAnsiTheme="majorBidi" w:cstheme="majorBidi"/>
        </w:rPr>
        <w:t>1.5</w:t>
      </w:r>
      <w:r w:rsidRPr="00412379">
        <w:rPr>
          <w:rFonts w:asciiTheme="majorBidi" w:hAnsiTheme="majorBidi" w:cstheme="majorBidi"/>
        </w:rPr>
        <w:t xml:space="preserve"> </w:t>
      </w:r>
      <w:r>
        <w:rPr>
          <w:rFonts w:asciiTheme="majorBidi" w:hAnsiTheme="majorBidi" w:cstheme="majorBidi"/>
        </w:rPr>
        <w:t>l</w:t>
      </w:r>
      <w:r w:rsidRPr="00412379">
        <w:rPr>
          <w:rFonts w:asciiTheme="majorBidi" w:hAnsiTheme="majorBidi" w:cstheme="majorBidi"/>
        </w:rPr>
        <w:t>ift</w:t>
      </w:r>
      <w:r>
        <w:rPr>
          <w:rFonts w:asciiTheme="majorBidi" w:hAnsiTheme="majorBidi" w:cstheme="majorBidi"/>
        </w:rPr>
        <w:t xml:space="preserve"> in at least one </w:t>
      </w:r>
      <w:proofErr w:type="gramStart"/>
      <w:r>
        <w:rPr>
          <w:rFonts w:asciiTheme="majorBidi" w:hAnsiTheme="majorBidi" w:cstheme="majorBidi"/>
        </w:rPr>
        <w:t>time period</w:t>
      </w:r>
      <w:proofErr w:type="gramEnd"/>
      <w:r>
        <w:rPr>
          <w:rFonts w:asciiTheme="majorBidi" w:hAnsiTheme="majorBidi" w:cstheme="majorBidi"/>
        </w:rPr>
        <w:t>.</w:t>
      </w:r>
      <w:r w:rsidRPr="00A122A5">
        <w:rPr>
          <w:rFonts w:asciiTheme="majorBidi" w:hAnsiTheme="majorBidi" w:cstheme="majorBidi"/>
        </w:rPr>
        <w:t xml:space="preserve"> </w:t>
      </w:r>
      <w:r>
        <w:rPr>
          <w:rFonts w:asciiTheme="majorBidi" w:hAnsiTheme="majorBidi" w:cstheme="majorBidi"/>
        </w:rPr>
        <w:t xml:space="preserve">Note that only two significant digits are shown, but the percent change was calculated before rounding.  *Major difference of </w:t>
      </w:r>
      <w:r w:rsidRPr="00412379">
        <w:rPr>
          <w:rFonts w:asciiTheme="majorBidi" w:hAnsiTheme="majorBidi" w:cstheme="majorBidi"/>
        </w:rPr>
        <w:t xml:space="preserve">25% or more in </w:t>
      </w:r>
      <w:r>
        <w:rPr>
          <w:rFonts w:asciiTheme="majorBidi" w:hAnsiTheme="majorBidi" w:cstheme="majorBidi"/>
        </w:rPr>
        <w:t>s</w:t>
      </w:r>
      <w:r w:rsidRPr="00412379">
        <w:rPr>
          <w:rFonts w:asciiTheme="majorBidi" w:hAnsiTheme="majorBidi" w:cstheme="majorBidi"/>
        </w:rPr>
        <w:t xml:space="preserve">upport or </w:t>
      </w:r>
      <w:r>
        <w:rPr>
          <w:rFonts w:asciiTheme="majorBidi" w:hAnsiTheme="majorBidi" w:cstheme="majorBidi"/>
        </w:rPr>
        <w:t>l</w:t>
      </w:r>
      <w:r w:rsidRPr="00412379">
        <w:rPr>
          <w:rFonts w:asciiTheme="majorBidi" w:hAnsiTheme="majorBidi" w:cstheme="majorBidi"/>
        </w:rPr>
        <w:t>ift</w:t>
      </w:r>
      <w:r>
        <w:rPr>
          <w:rFonts w:asciiTheme="majorBidi" w:hAnsiTheme="majorBidi" w:cstheme="majorBidi"/>
        </w:rPr>
        <w:t>, or</w:t>
      </w:r>
      <w:r w:rsidRPr="00412379">
        <w:rPr>
          <w:rFonts w:asciiTheme="majorBidi" w:hAnsiTheme="majorBidi" w:cstheme="majorBidi"/>
        </w:rPr>
        <w:t xml:space="preserve"> 10% or more in </w:t>
      </w:r>
      <w:r>
        <w:rPr>
          <w:rFonts w:asciiTheme="majorBidi" w:hAnsiTheme="majorBidi" w:cstheme="majorBidi"/>
        </w:rPr>
        <w:t>c</w:t>
      </w:r>
      <w:r w:rsidRPr="00412379">
        <w:rPr>
          <w:rFonts w:asciiTheme="majorBidi" w:hAnsiTheme="majorBidi" w:cstheme="majorBidi"/>
        </w:rPr>
        <w:t>onfidence</w:t>
      </w:r>
      <w:r w:rsidR="00453E93">
        <w:rPr>
          <w:rFonts w:asciiTheme="majorBidi" w:hAnsiTheme="majorBidi" w:cstheme="majorBidi"/>
        </w:rPr>
        <w:t>.</w:t>
      </w:r>
    </w:p>
    <w:tbl>
      <w:tblPr>
        <w:tblpPr w:leftFromText="180" w:rightFromText="180" w:vertAnchor="text" w:horzAnchor="margin" w:tblpXSpec="center" w:tblpY="78"/>
        <w:tblW w:w="9505" w:type="dxa"/>
        <w:tblLayout w:type="fixed"/>
        <w:tblLook w:val="04A0" w:firstRow="1" w:lastRow="0" w:firstColumn="1" w:lastColumn="0" w:noHBand="0" w:noVBand="1"/>
      </w:tblPr>
      <w:tblGrid>
        <w:gridCol w:w="2810"/>
        <w:gridCol w:w="683"/>
        <w:gridCol w:w="683"/>
        <w:gridCol w:w="823"/>
        <w:gridCol w:w="683"/>
        <w:gridCol w:w="683"/>
        <w:gridCol w:w="835"/>
        <w:gridCol w:w="720"/>
        <w:gridCol w:w="762"/>
        <w:gridCol w:w="823"/>
      </w:tblGrid>
      <w:tr w:rsidR="005070AD" w:rsidRPr="009B4F63" w14:paraId="3703336B" w14:textId="77777777" w:rsidTr="00453E93">
        <w:trPr>
          <w:trHeight w:val="450"/>
        </w:trPr>
        <w:tc>
          <w:tcPr>
            <w:tcW w:w="2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28646" w14:textId="77777777" w:rsidR="005070AD" w:rsidRPr="009B4F63" w:rsidRDefault="005070AD" w:rsidP="005070AD">
            <w:pPr>
              <w:rPr>
                <w:rFonts w:ascii="Calibri" w:eastAsia="Times New Roman" w:hAnsi="Calibri" w:cs="Calibri"/>
                <w:color w:val="000000"/>
                <w:sz w:val="20"/>
                <w:szCs w:val="20"/>
              </w:rPr>
            </w:pPr>
            <w:r w:rsidRPr="009B4F63">
              <w:rPr>
                <w:rFonts w:ascii="Calibri" w:eastAsia="Times New Roman" w:hAnsi="Calibri" w:cs="Calibri"/>
                <w:color w:val="000000"/>
                <w:sz w:val="20"/>
                <w:szCs w:val="20"/>
              </w:rPr>
              <w:lastRenderedPageBreak/>
              <w:t> </w:t>
            </w:r>
          </w:p>
        </w:tc>
        <w:tc>
          <w:tcPr>
            <w:tcW w:w="2189" w:type="dxa"/>
            <w:gridSpan w:val="3"/>
            <w:tcBorders>
              <w:top w:val="single" w:sz="4" w:space="0" w:color="auto"/>
              <w:left w:val="nil"/>
              <w:bottom w:val="single" w:sz="4" w:space="0" w:color="auto"/>
              <w:right w:val="single" w:sz="4" w:space="0" w:color="auto"/>
            </w:tcBorders>
            <w:shd w:val="clear" w:color="000000" w:fill="D9D9D9"/>
            <w:noWrap/>
            <w:vAlign w:val="center"/>
            <w:hideMark/>
          </w:tcPr>
          <w:p w14:paraId="46562124"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Support</w:t>
            </w:r>
          </w:p>
        </w:tc>
        <w:tc>
          <w:tcPr>
            <w:tcW w:w="2201" w:type="dxa"/>
            <w:gridSpan w:val="3"/>
            <w:tcBorders>
              <w:top w:val="single" w:sz="4" w:space="0" w:color="auto"/>
              <w:left w:val="nil"/>
              <w:bottom w:val="single" w:sz="4" w:space="0" w:color="auto"/>
              <w:right w:val="single" w:sz="4" w:space="0" w:color="auto"/>
            </w:tcBorders>
            <w:shd w:val="clear" w:color="000000" w:fill="D9D9D9"/>
            <w:noWrap/>
            <w:vAlign w:val="center"/>
            <w:hideMark/>
          </w:tcPr>
          <w:p w14:paraId="714249B4"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Confidence</w:t>
            </w:r>
          </w:p>
        </w:tc>
        <w:tc>
          <w:tcPr>
            <w:tcW w:w="2305" w:type="dxa"/>
            <w:gridSpan w:val="3"/>
            <w:tcBorders>
              <w:top w:val="single" w:sz="4" w:space="0" w:color="auto"/>
              <w:left w:val="nil"/>
              <w:bottom w:val="single" w:sz="4" w:space="0" w:color="auto"/>
              <w:right w:val="single" w:sz="4" w:space="0" w:color="auto"/>
            </w:tcBorders>
            <w:shd w:val="clear" w:color="000000" w:fill="D9D9D9"/>
            <w:noWrap/>
            <w:vAlign w:val="center"/>
            <w:hideMark/>
          </w:tcPr>
          <w:p w14:paraId="17126040"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Lift</w:t>
            </w:r>
          </w:p>
        </w:tc>
      </w:tr>
      <w:tr w:rsidR="005070AD" w:rsidRPr="009B4F63" w14:paraId="74B13901" w14:textId="77777777" w:rsidTr="00453E93">
        <w:trPr>
          <w:trHeight w:val="530"/>
        </w:trPr>
        <w:tc>
          <w:tcPr>
            <w:tcW w:w="2810" w:type="dxa"/>
            <w:tcBorders>
              <w:top w:val="nil"/>
              <w:left w:val="single" w:sz="4" w:space="0" w:color="auto"/>
              <w:bottom w:val="single" w:sz="4" w:space="0" w:color="auto"/>
              <w:right w:val="single" w:sz="4" w:space="0" w:color="auto"/>
            </w:tcBorders>
            <w:shd w:val="clear" w:color="000000" w:fill="D9D9D9"/>
            <w:vAlign w:val="center"/>
            <w:hideMark/>
          </w:tcPr>
          <w:p w14:paraId="10D8643E"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Association</w:t>
            </w:r>
          </w:p>
        </w:tc>
        <w:tc>
          <w:tcPr>
            <w:tcW w:w="683" w:type="dxa"/>
            <w:tcBorders>
              <w:top w:val="nil"/>
              <w:left w:val="nil"/>
              <w:bottom w:val="single" w:sz="4" w:space="0" w:color="auto"/>
              <w:right w:val="single" w:sz="4" w:space="0" w:color="auto"/>
            </w:tcBorders>
            <w:shd w:val="clear" w:color="000000" w:fill="D9D9D9"/>
            <w:vAlign w:val="center"/>
            <w:hideMark/>
          </w:tcPr>
          <w:p w14:paraId="588A663B"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2000-2009</w:t>
            </w:r>
          </w:p>
        </w:tc>
        <w:tc>
          <w:tcPr>
            <w:tcW w:w="683" w:type="dxa"/>
            <w:tcBorders>
              <w:top w:val="nil"/>
              <w:left w:val="nil"/>
              <w:bottom w:val="single" w:sz="4" w:space="0" w:color="auto"/>
              <w:right w:val="single" w:sz="4" w:space="0" w:color="auto"/>
            </w:tcBorders>
            <w:shd w:val="clear" w:color="000000" w:fill="D9D9D9"/>
            <w:vAlign w:val="center"/>
            <w:hideMark/>
          </w:tcPr>
          <w:p w14:paraId="5080B8C1"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2010-2020</w:t>
            </w:r>
          </w:p>
        </w:tc>
        <w:tc>
          <w:tcPr>
            <w:tcW w:w="823" w:type="dxa"/>
            <w:tcBorders>
              <w:top w:val="nil"/>
              <w:left w:val="nil"/>
              <w:bottom w:val="single" w:sz="4" w:space="0" w:color="auto"/>
              <w:right w:val="single" w:sz="4" w:space="0" w:color="auto"/>
            </w:tcBorders>
            <w:shd w:val="clear" w:color="000000" w:fill="D9D9D9"/>
            <w:vAlign w:val="center"/>
            <w:hideMark/>
          </w:tcPr>
          <w:p w14:paraId="753C9D5A"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Change</w:t>
            </w:r>
          </w:p>
        </w:tc>
        <w:tc>
          <w:tcPr>
            <w:tcW w:w="683" w:type="dxa"/>
            <w:tcBorders>
              <w:top w:val="nil"/>
              <w:left w:val="nil"/>
              <w:bottom w:val="single" w:sz="4" w:space="0" w:color="auto"/>
              <w:right w:val="single" w:sz="4" w:space="0" w:color="auto"/>
            </w:tcBorders>
            <w:shd w:val="clear" w:color="000000" w:fill="D9D9D9"/>
            <w:vAlign w:val="center"/>
            <w:hideMark/>
          </w:tcPr>
          <w:p w14:paraId="316D6C59"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2000-2009</w:t>
            </w:r>
          </w:p>
        </w:tc>
        <w:tc>
          <w:tcPr>
            <w:tcW w:w="683" w:type="dxa"/>
            <w:tcBorders>
              <w:top w:val="nil"/>
              <w:left w:val="nil"/>
              <w:bottom w:val="single" w:sz="4" w:space="0" w:color="auto"/>
              <w:right w:val="single" w:sz="4" w:space="0" w:color="auto"/>
            </w:tcBorders>
            <w:shd w:val="clear" w:color="000000" w:fill="D9D9D9"/>
            <w:vAlign w:val="center"/>
            <w:hideMark/>
          </w:tcPr>
          <w:p w14:paraId="4DE2667A"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2010-2020</w:t>
            </w:r>
          </w:p>
        </w:tc>
        <w:tc>
          <w:tcPr>
            <w:tcW w:w="835" w:type="dxa"/>
            <w:tcBorders>
              <w:top w:val="nil"/>
              <w:left w:val="nil"/>
              <w:bottom w:val="single" w:sz="4" w:space="0" w:color="auto"/>
              <w:right w:val="single" w:sz="4" w:space="0" w:color="auto"/>
            </w:tcBorders>
            <w:shd w:val="clear" w:color="000000" w:fill="D9D9D9"/>
            <w:vAlign w:val="center"/>
            <w:hideMark/>
          </w:tcPr>
          <w:p w14:paraId="01822F7D"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Change </w:t>
            </w:r>
          </w:p>
        </w:tc>
        <w:tc>
          <w:tcPr>
            <w:tcW w:w="720" w:type="dxa"/>
            <w:tcBorders>
              <w:top w:val="nil"/>
              <w:left w:val="nil"/>
              <w:bottom w:val="single" w:sz="4" w:space="0" w:color="auto"/>
              <w:right w:val="single" w:sz="4" w:space="0" w:color="auto"/>
            </w:tcBorders>
            <w:shd w:val="clear" w:color="000000" w:fill="D9D9D9"/>
            <w:vAlign w:val="center"/>
            <w:hideMark/>
          </w:tcPr>
          <w:p w14:paraId="7A6487BA"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2000-2009</w:t>
            </w:r>
          </w:p>
        </w:tc>
        <w:tc>
          <w:tcPr>
            <w:tcW w:w="762" w:type="dxa"/>
            <w:tcBorders>
              <w:top w:val="nil"/>
              <w:left w:val="nil"/>
              <w:bottom w:val="single" w:sz="4" w:space="0" w:color="auto"/>
              <w:right w:val="single" w:sz="4" w:space="0" w:color="auto"/>
            </w:tcBorders>
            <w:shd w:val="clear" w:color="000000" w:fill="D9D9D9"/>
            <w:vAlign w:val="center"/>
            <w:hideMark/>
          </w:tcPr>
          <w:p w14:paraId="7DB7E90C"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2010-2020</w:t>
            </w:r>
          </w:p>
        </w:tc>
        <w:tc>
          <w:tcPr>
            <w:tcW w:w="823" w:type="dxa"/>
            <w:tcBorders>
              <w:top w:val="nil"/>
              <w:left w:val="nil"/>
              <w:bottom w:val="single" w:sz="4" w:space="0" w:color="auto"/>
              <w:right w:val="single" w:sz="4" w:space="0" w:color="auto"/>
            </w:tcBorders>
            <w:shd w:val="clear" w:color="000000" w:fill="D9D9D9"/>
            <w:vAlign w:val="center"/>
            <w:hideMark/>
          </w:tcPr>
          <w:p w14:paraId="13746E1E" w14:textId="77777777" w:rsidR="005070AD" w:rsidRPr="009B4F63" w:rsidRDefault="005070AD" w:rsidP="005070AD">
            <w:pPr>
              <w:jc w:val="center"/>
              <w:rPr>
                <w:rFonts w:ascii="Calibri" w:eastAsia="Times New Roman" w:hAnsi="Calibri" w:cs="Calibri"/>
                <w:color w:val="000000"/>
                <w:sz w:val="20"/>
                <w:szCs w:val="20"/>
              </w:rPr>
            </w:pPr>
            <w:r w:rsidRPr="009B4F63">
              <w:rPr>
                <w:rFonts w:ascii="Calibri" w:eastAsia="Times New Roman" w:hAnsi="Calibri" w:cs="Calibri"/>
                <w:color w:val="000000"/>
                <w:sz w:val="20"/>
                <w:szCs w:val="20"/>
              </w:rPr>
              <w:t>Change</w:t>
            </w:r>
          </w:p>
        </w:tc>
      </w:tr>
      <w:tr w:rsidR="005070AD" w:rsidRPr="009B4F63" w14:paraId="4B72CDA9" w14:textId="77777777" w:rsidTr="00453E93">
        <w:trPr>
          <w:trHeight w:val="600"/>
        </w:trPr>
        <w:tc>
          <w:tcPr>
            <w:tcW w:w="2810" w:type="dxa"/>
            <w:tcBorders>
              <w:top w:val="nil"/>
              <w:left w:val="single" w:sz="4" w:space="0" w:color="auto"/>
              <w:bottom w:val="single" w:sz="4" w:space="0" w:color="auto"/>
              <w:right w:val="single" w:sz="4" w:space="0" w:color="auto"/>
            </w:tcBorders>
            <w:shd w:val="clear" w:color="auto" w:fill="auto"/>
            <w:vAlign w:val="center"/>
            <w:hideMark/>
          </w:tcPr>
          <w:p w14:paraId="4DE4DFD6" w14:textId="77777777" w:rsidR="005070AD" w:rsidRPr="009B4F63" w:rsidRDefault="005070AD" w:rsidP="005070AD">
            <w:pPr>
              <w:rPr>
                <w:rFonts w:ascii="Calibri" w:eastAsia="Times New Roman" w:hAnsi="Calibri" w:cs="Calibri"/>
                <w:color w:val="000000"/>
                <w:sz w:val="20"/>
                <w:szCs w:val="20"/>
              </w:rPr>
            </w:pPr>
            <w:r w:rsidRPr="009B4F63">
              <w:rPr>
                <w:rFonts w:ascii="Calibri" w:eastAsia="Times New Roman" w:hAnsi="Calibri" w:cs="Calibri"/>
                <w:color w:val="000000"/>
                <w:sz w:val="20"/>
                <w:szCs w:val="20"/>
              </w:rPr>
              <w:t>[Enrofloxacin, Gentamicin] -&gt; [Amikacin]</w:t>
            </w:r>
          </w:p>
        </w:tc>
        <w:tc>
          <w:tcPr>
            <w:tcW w:w="683" w:type="dxa"/>
            <w:tcBorders>
              <w:top w:val="nil"/>
              <w:left w:val="nil"/>
              <w:bottom w:val="single" w:sz="4" w:space="0" w:color="auto"/>
              <w:right w:val="single" w:sz="4" w:space="0" w:color="auto"/>
            </w:tcBorders>
            <w:shd w:val="clear" w:color="auto" w:fill="auto"/>
            <w:vAlign w:val="center"/>
            <w:hideMark/>
          </w:tcPr>
          <w:p w14:paraId="606BF3F9"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0.25</w:t>
            </w:r>
          </w:p>
        </w:tc>
        <w:tc>
          <w:tcPr>
            <w:tcW w:w="683" w:type="dxa"/>
            <w:tcBorders>
              <w:top w:val="nil"/>
              <w:left w:val="nil"/>
              <w:bottom w:val="single" w:sz="4" w:space="0" w:color="auto"/>
              <w:right w:val="single" w:sz="4" w:space="0" w:color="auto"/>
            </w:tcBorders>
            <w:shd w:val="clear" w:color="auto" w:fill="auto"/>
            <w:vAlign w:val="center"/>
            <w:hideMark/>
          </w:tcPr>
          <w:p w14:paraId="287B927E"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0.35</w:t>
            </w:r>
          </w:p>
        </w:tc>
        <w:tc>
          <w:tcPr>
            <w:tcW w:w="823" w:type="dxa"/>
            <w:tcBorders>
              <w:top w:val="nil"/>
              <w:left w:val="nil"/>
              <w:bottom w:val="single" w:sz="4" w:space="0" w:color="auto"/>
              <w:right w:val="single" w:sz="4" w:space="0" w:color="auto"/>
            </w:tcBorders>
            <w:shd w:val="clear" w:color="auto" w:fill="auto"/>
            <w:vAlign w:val="center"/>
            <w:hideMark/>
          </w:tcPr>
          <w:p w14:paraId="27AFA8FE"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38%</w:t>
            </w:r>
          </w:p>
        </w:tc>
        <w:tc>
          <w:tcPr>
            <w:tcW w:w="683" w:type="dxa"/>
            <w:tcBorders>
              <w:top w:val="nil"/>
              <w:left w:val="nil"/>
              <w:bottom w:val="single" w:sz="4" w:space="0" w:color="auto"/>
              <w:right w:val="single" w:sz="4" w:space="0" w:color="auto"/>
            </w:tcBorders>
            <w:shd w:val="clear" w:color="auto" w:fill="auto"/>
            <w:vAlign w:val="center"/>
            <w:hideMark/>
          </w:tcPr>
          <w:p w14:paraId="18F2DB1D"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0.92</w:t>
            </w:r>
          </w:p>
        </w:tc>
        <w:tc>
          <w:tcPr>
            <w:tcW w:w="683" w:type="dxa"/>
            <w:tcBorders>
              <w:top w:val="nil"/>
              <w:left w:val="nil"/>
              <w:bottom w:val="single" w:sz="4" w:space="0" w:color="auto"/>
              <w:right w:val="single" w:sz="4" w:space="0" w:color="auto"/>
            </w:tcBorders>
            <w:shd w:val="clear" w:color="auto" w:fill="auto"/>
            <w:vAlign w:val="center"/>
            <w:hideMark/>
          </w:tcPr>
          <w:p w14:paraId="37CC9BE9"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0.95</w:t>
            </w:r>
          </w:p>
        </w:tc>
        <w:tc>
          <w:tcPr>
            <w:tcW w:w="835" w:type="dxa"/>
            <w:tcBorders>
              <w:top w:val="nil"/>
              <w:left w:val="nil"/>
              <w:bottom w:val="single" w:sz="4" w:space="0" w:color="auto"/>
              <w:right w:val="single" w:sz="4" w:space="0" w:color="auto"/>
            </w:tcBorders>
            <w:shd w:val="clear" w:color="auto" w:fill="auto"/>
            <w:vAlign w:val="center"/>
            <w:hideMark/>
          </w:tcPr>
          <w:p w14:paraId="3F861236"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3%</w:t>
            </w:r>
          </w:p>
        </w:tc>
        <w:tc>
          <w:tcPr>
            <w:tcW w:w="720" w:type="dxa"/>
            <w:tcBorders>
              <w:top w:val="nil"/>
              <w:left w:val="nil"/>
              <w:bottom w:val="single" w:sz="4" w:space="0" w:color="auto"/>
              <w:right w:val="single" w:sz="4" w:space="0" w:color="auto"/>
            </w:tcBorders>
            <w:shd w:val="clear" w:color="auto" w:fill="auto"/>
            <w:vAlign w:val="center"/>
            <w:hideMark/>
          </w:tcPr>
          <w:p w14:paraId="15756FEC"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2.76</w:t>
            </w:r>
          </w:p>
        </w:tc>
        <w:tc>
          <w:tcPr>
            <w:tcW w:w="762" w:type="dxa"/>
            <w:tcBorders>
              <w:top w:val="nil"/>
              <w:left w:val="nil"/>
              <w:bottom w:val="single" w:sz="4" w:space="0" w:color="auto"/>
              <w:right w:val="single" w:sz="4" w:space="0" w:color="auto"/>
            </w:tcBorders>
            <w:shd w:val="clear" w:color="auto" w:fill="auto"/>
            <w:vAlign w:val="center"/>
            <w:hideMark/>
          </w:tcPr>
          <w:p w14:paraId="55535D17"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1.60</w:t>
            </w:r>
          </w:p>
        </w:tc>
        <w:tc>
          <w:tcPr>
            <w:tcW w:w="823" w:type="dxa"/>
            <w:tcBorders>
              <w:top w:val="nil"/>
              <w:left w:val="nil"/>
              <w:bottom w:val="single" w:sz="4" w:space="0" w:color="auto"/>
              <w:right w:val="single" w:sz="4" w:space="0" w:color="auto"/>
            </w:tcBorders>
            <w:shd w:val="clear" w:color="auto" w:fill="auto"/>
            <w:vAlign w:val="center"/>
            <w:hideMark/>
          </w:tcPr>
          <w:p w14:paraId="7A272992"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-42%</w:t>
            </w:r>
          </w:p>
        </w:tc>
      </w:tr>
      <w:tr w:rsidR="005070AD" w:rsidRPr="009B4F63" w14:paraId="029618BD" w14:textId="77777777" w:rsidTr="00453E93">
        <w:trPr>
          <w:trHeight w:val="600"/>
        </w:trPr>
        <w:tc>
          <w:tcPr>
            <w:tcW w:w="2810" w:type="dxa"/>
            <w:tcBorders>
              <w:top w:val="nil"/>
              <w:left w:val="single" w:sz="4" w:space="0" w:color="auto"/>
              <w:bottom w:val="single" w:sz="4" w:space="0" w:color="auto"/>
              <w:right w:val="single" w:sz="4" w:space="0" w:color="auto"/>
            </w:tcBorders>
            <w:shd w:val="clear" w:color="auto" w:fill="auto"/>
            <w:vAlign w:val="center"/>
            <w:hideMark/>
          </w:tcPr>
          <w:p w14:paraId="0E489D8C" w14:textId="77777777" w:rsidR="005070AD" w:rsidRPr="00A122A5" w:rsidRDefault="005070AD" w:rsidP="005070AD">
            <w:pPr>
              <w:rPr>
                <w:rFonts w:ascii="Calibri" w:eastAsia="Times New Roman" w:hAnsi="Calibri" w:cs="Calibri"/>
                <w:color w:val="000000"/>
                <w:sz w:val="20"/>
                <w:szCs w:val="20"/>
              </w:rPr>
            </w:pPr>
            <w:r w:rsidRPr="00A122A5">
              <w:rPr>
                <w:rFonts w:ascii="Calibri" w:eastAsia="Times New Roman" w:hAnsi="Calibri" w:cs="Calibri"/>
                <w:color w:val="000000"/>
                <w:sz w:val="20"/>
                <w:szCs w:val="20"/>
              </w:rPr>
              <w:t>[Amikacin] -&gt; [Gentamicin]</w:t>
            </w:r>
          </w:p>
        </w:tc>
        <w:tc>
          <w:tcPr>
            <w:tcW w:w="683" w:type="dxa"/>
            <w:tcBorders>
              <w:top w:val="nil"/>
              <w:left w:val="nil"/>
              <w:bottom w:val="single" w:sz="4" w:space="0" w:color="auto"/>
              <w:right w:val="single" w:sz="4" w:space="0" w:color="auto"/>
            </w:tcBorders>
            <w:shd w:val="clear" w:color="auto" w:fill="auto"/>
            <w:vAlign w:val="center"/>
            <w:hideMark/>
          </w:tcPr>
          <w:p w14:paraId="12D0AC79"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0.30</w:t>
            </w:r>
          </w:p>
        </w:tc>
        <w:tc>
          <w:tcPr>
            <w:tcW w:w="683" w:type="dxa"/>
            <w:tcBorders>
              <w:top w:val="nil"/>
              <w:left w:val="nil"/>
              <w:bottom w:val="single" w:sz="4" w:space="0" w:color="auto"/>
              <w:right w:val="single" w:sz="4" w:space="0" w:color="auto"/>
            </w:tcBorders>
            <w:shd w:val="clear" w:color="auto" w:fill="auto"/>
            <w:vAlign w:val="center"/>
            <w:hideMark/>
          </w:tcPr>
          <w:p w14:paraId="6A7562AA"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0.53</w:t>
            </w:r>
          </w:p>
        </w:tc>
        <w:tc>
          <w:tcPr>
            <w:tcW w:w="823" w:type="dxa"/>
            <w:tcBorders>
              <w:top w:val="nil"/>
              <w:left w:val="nil"/>
              <w:bottom w:val="single" w:sz="4" w:space="0" w:color="auto"/>
              <w:right w:val="single" w:sz="4" w:space="0" w:color="auto"/>
            </w:tcBorders>
            <w:shd w:val="clear" w:color="auto" w:fill="auto"/>
            <w:vAlign w:val="center"/>
            <w:hideMark/>
          </w:tcPr>
          <w:p w14:paraId="34570341"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 xml:space="preserve"> * 75%</w:t>
            </w:r>
          </w:p>
        </w:tc>
        <w:tc>
          <w:tcPr>
            <w:tcW w:w="683" w:type="dxa"/>
            <w:tcBorders>
              <w:top w:val="nil"/>
              <w:left w:val="nil"/>
              <w:bottom w:val="single" w:sz="4" w:space="0" w:color="auto"/>
              <w:right w:val="single" w:sz="4" w:space="0" w:color="auto"/>
            </w:tcBorders>
            <w:shd w:val="clear" w:color="auto" w:fill="auto"/>
            <w:vAlign w:val="center"/>
            <w:hideMark/>
          </w:tcPr>
          <w:p w14:paraId="092492E2"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0.90</w:t>
            </w:r>
          </w:p>
        </w:tc>
        <w:tc>
          <w:tcPr>
            <w:tcW w:w="683" w:type="dxa"/>
            <w:tcBorders>
              <w:top w:val="nil"/>
              <w:left w:val="nil"/>
              <w:bottom w:val="single" w:sz="4" w:space="0" w:color="auto"/>
              <w:right w:val="single" w:sz="4" w:space="0" w:color="auto"/>
            </w:tcBorders>
            <w:shd w:val="clear" w:color="auto" w:fill="auto"/>
            <w:vAlign w:val="center"/>
            <w:hideMark/>
          </w:tcPr>
          <w:p w14:paraId="5B239967"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0.88</w:t>
            </w:r>
          </w:p>
        </w:tc>
        <w:tc>
          <w:tcPr>
            <w:tcW w:w="835" w:type="dxa"/>
            <w:tcBorders>
              <w:top w:val="nil"/>
              <w:left w:val="nil"/>
              <w:bottom w:val="single" w:sz="4" w:space="0" w:color="auto"/>
              <w:right w:val="single" w:sz="4" w:space="0" w:color="auto"/>
            </w:tcBorders>
            <w:shd w:val="clear" w:color="auto" w:fill="auto"/>
            <w:vAlign w:val="center"/>
            <w:hideMark/>
          </w:tcPr>
          <w:p w14:paraId="7FC0F22F"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-3%</w:t>
            </w:r>
          </w:p>
        </w:tc>
        <w:tc>
          <w:tcPr>
            <w:tcW w:w="720" w:type="dxa"/>
            <w:tcBorders>
              <w:top w:val="nil"/>
              <w:left w:val="nil"/>
              <w:bottom w:val="single" w:sz="4" w:space="0" w:color="auto"/>
              <w:right w:val="single" w:sz="4" w:space="0" w:color="auto"/>
            </w:tcBorders>
            <w:shd w:val="clear" w:color="auto" w:fill="auto"/>
            <w:vAlign w:val="center"/>
            <w:hideMark/>
          </w:tcPr>
          <w:p w14:paraId="2817F940"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2.10</w:t>
            </w:r>
          </w:p>
        </w:tc>
        <w:tc>
          <w:tcPr>
            <w:tcW w:w="762" w:type="dxa"/>
            <w:tcBorders>
              <w:top w:val="nil"/>
              <w:left w:val="nil"/>
              <w:bottom w:val="single" w:sz="4" w:space="0" w:color="auto"/>
              <w:right w:val="single" w:sz="4" w:space="0" w:color="auto"/>
            </w:tcBorders>
            <w:shd w:val="clear" w:color="auto" w:fill="auto"/>
            <w:vAlign w:val="center"/>
            <w:hideMark/>
          </w:tcPr>
          <w:p w14:paraId="3AC1CF9C"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1.51</w:t>
            </w:r>
          </w:p>
        </w:tc>
        <w:tc>
          <w:tcPr>
            <w:tcW w:w="823" w:type="dxa"/>
            <w:tcBorders>
              <w:top w:val="nil"/>
              <w:left w:val="nil"/>
              <w:bottom w:val="single" w:sz="4" w:space="0" w:color="auto"/>
              <w:right w:val="single" w:sz="4" w:space="0" w:color="auto"/>
            </w:tcBorders>
            <w:shd w:val="clear" w:color="auto" w:fill="auto"/>
            <w:vAlign w:val="center"/>
            <w:hideMark/>
          </w:tcPr>
          <w:p w14:paraId="384678D3"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-28%</w:t>
            </w:r>
          </w:p>
        </w:tc>
      </w:tr>
      <w:tr w:rsidR="005070AD" w:rsidRPr="009B4F63" w14:paraId="6B979443" w14:textId="77777777" w:rsidTr="00453E93">
        <w:trPr>
          <w:trHeight w:val="600"/>
        </w:trPr>
        <w:tc>
          <w:tcPr>
            <w:tcW w:w="2810" w:type="dxa"/>
            <w:tcBorders>
              <w:top w:val="nil"/>
              <w:left w:val="single" w:sz="4" w:space="0" w:color="auto"/>
              <w:bottom w:val="single" w:sz="4" w:space="0" w:color="auto"/>
              <w:right w:val="single" w:sz="4" w:space="0" w:color="auto"/>
            </w:tcBorders>
            <w:shd w:val="clear" w:color="auto" w:fill="auto"/>
            <w:vAlign w:val="center"/>
            <w:hideMark/>
          </w:tcPr>
          <w:p w14:paraId="533FB538" w14:textId="77777777" w:rsidR="005070AD" w:rsidRPr="00A122A5" w:rsidRDefault="005070AD" w:rsidP="005070AD">
            <w:pPr>
              <w:rPr>
                <w:rFonts w:ascii="Calibri" w:eastAsia="Times New Roman" w:hAnsi="Calibri" w:cs="Calibri"/>
                <w:color w:val="000000"/>
                <w:sz w:val="20"/>
                <w:szCs w:val="20"/>
              </w:rPr>
            </w:pPr>
            <w:r w:rsidRPr="00A122A5">
              <w:rPr>
                <w:rFonts w:ascii="Calibri" w:eastAsia="Times New Roman" w:hAnsi="Calibri" w:cs="Calibri"/>
                <w:color w:val="000000"/>
                <w:sz w:val="20"/>
                <w:szCs w:val="20"/>
              </w:rPr>
              <w:t>[Enrofloxacin, Tetracycline] -&gt; [Gentamicin]</w:t>
            </w:r>
          </w:p>
        </w:tc>
        <w:tc>
          <w:tcPr>
            <w:tcW w:w="683" w:type="dxa"/>
            <w:tcBorders>
              <w:top w:val="nil"/>
              <w:left w:val="nil"/>
              <w:bottom w:val="single" w:sz="4" w:space="0" w:color="auto"/>
              <w:right w:val="single" w:sz="4" w:space="0" w:color="auto"/>
            </w:tcBorders>
            <w:shd w:val="clear" w:color="auto" w:fill="auto"/>
            <w:vAlign w:val="center"/>
            <w:hideMark/>
          </w:tcPr>
          <w:p w14:paraId="4E1805C7"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0.22</w:t>
            </w:r>
          </w:p>
        </w:tc>
        <w:tc>
          <w:tcPr>
            <w:tcW w:w="683" w:type="dxa"/>
            <w:tcBorders>
              <w:top w:val="nil"/>
              <w:left w:val="nil"/>
              <w:bottom w:val="single" w:sz="4" w:space="0" w:color="auto"/>
              <w:right w:val="single" w:sz="4" w:space="0" w:color="auto"/>
            </w:tcBorders>
            <w:shd w:val="clear" w:color="auto" w:fill="auto"/>
            <w:vAlign w:val="center"/>
            <w:hideMark/>
          </w:tcPr>
          <w:p w14:paraId="0AA28B5F"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0.24</w:t>
            </w:r>
          </w:p>
        </w:tc>
        <w:tc>
          <w:tcPr>
            <w:tcW w:w="823" w:type="dxa"/>
            <w:tcBorders>
              <w:top w:val="nil"/>
              <w:left w:val="nil"/>
              <w:bottom w:val="single" w:sz="4" w:space="0" w:color="auto"/>
              <w:right w:val="single" w:sz="4" w:space="0" w:color="auto"/>
            </w:tcBorders>
            <w:shd w:val="clear" w:color="auto" w:fill="auto"/>
            <w:vAlign w:val="center"/>
            <w:hideMark/>
          </w:tcPr>
          <w:p w14:paraId="18C97A74"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7%</w:t>
            </w:r>
          </w:p>
        </w:tc>
        <w:tc>
          <w:tcPr>
            <w:tcW w:w="683" w:type="dxa"/>
            <w:tcBorders>
              <w:top w:val="nil"/>
              <w:left w:val="nil"/>
              <w:bottom w:val="single" w:sz="4" w:space="0" w:color="auto"/>
              <w:right w:val="single" w:sz="4" w:space="0" w:color="auto"/>
            </w:tcBorders>
            <w:shd w:val="clear" w:color="auto" w:fill="auto"/>
            <w:vAlign w:val="center"/>
            <w:hideMark/>
          </w:tcPr>
          <w:p w14:paraId="046B7DCD"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0.83</w:t>
            </w:r>
          </w:p>
        </w:tc>
        <w:tc>
          <w:tcPr>
            <w:tcW w:w="683" w:type="dxa"/>
            <w:tcBorders>
              <w:top w:val="nil"/>
              <w:left w:val="nil"/>
              <w:bottom w:val="single" w:sz="4" w:space="0" w:color="auto"/>
              <w:right w:val="single" w:sz="4" w:space="0" w:color="auto"/>
            </w:tcBorders>
            <w:shd w:val="clear" w:color="auto" w:fill="auto"/>
            <w:vAlign w:val="center"/>
            <w:hideMark/>
          </w:tcPr>
          <w:p w14:paraId="2AC5C3CB"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0.90</w:t>
            </w:r>
          </w:p>
        </w:tc>
        <w:tc>
          <w:tcPr>
            <w:tcW w:w="835" w:type="dxa"/>
            <w:tcBorders>
              <w:top w:val="nil"/>
              <w:left w:val="nil"/>
              <w:bottom w:val="single" w:sz="4" w:space="0" w:color="auto"/>
              <w:right w:val="single" w:sz="4" w:space="0" w:color="auto"/>
            </w:tcBorders>
            <w:shd w:val="clear" w:color="auto" w:fill="auto"/>
            <w:vAlign w:val="center"/>
            <w:hideMark/>
          </w:tcPr>
          <w:p w14:paraId="7FF4FD90"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8%</w:t>
            </w:r>
          </w:p>
        </w:tc>
        <w:tc>
          <w:tcPr>
            <w:tcW w:w="720" w:type="dxa"/>
            <w:tcBorders>
              <w:top w:val="nil"/>
              <w:left w:val="nil"/>
              <w:bottom w:val="single" w:sz="4" w:space="0" w:color="auto"/>
              <w:right w:val="single" w:sz="4" w:space="0" w:color="auto"/>
            </w:tcBorders>
            <w:shd w:val="clear" w:color="auto" w:fill="auto"/>
            <w:vAlign w:val="center"/>
            <w:hideMark/>
          </w:tcPr>
          <w:p w14:paraId="74B06DB4" w14:textId="77777777" w:rsidR="005070AD" w:rsidRPr="00A122A5" w:rsidRDefault="005070AD" w:rsidP="005070AD">
            <w:pPr>
              <w:jc w:val="right"/>
              <w:rPr>
                <w:rFonts w:ascii="Calibri" w:eastAsia="Times New Roman" w:hAnsi="Calibri" w:cs="Calibri"/>
                <w:color w:val="000000"/>
                <w:sz w:val="20"/>
                <w:szCs w:val="20"/>
              </w:rPr>
            </w:pPr>
            <w:r w:rsidRPr="00A122A5">
              <w:rPr>
                <w:rFonts w:ascii="Calibri" w:eastAsia="Times New Roman" w:hAnsi="Calibri" w:cs="Calibri"/>
                <w:color w:val="000000"/>
                <w:sz w:val="20"/>
                <w:szCs w:val="20"/>
              </w:rPr>
              <w:t>1.94</w:t>
            </w:r>
          </w:p>
        </w:tc>
        <w:tc>
          <w:tcPr>
            <w:tcW w:w="762" w:type="dxa"/>
            <w:tcBorders>
              <w:top w:val="nil"/>
              <w:left w:val="nil"/>
              <w:bottom w:val="single" w:sz="4" w:space="0" w:color="auto"/>
              <w:right w:val="single" w:sz="4" w:space="0" w:color="auto"/>
            </w:tcBorders>
            <w:shd w:val="clear" w:color="auto" w:fill="auto"/>
            <w:vAlign w:val="center"/>
            <w:hideMark/>
          </w:tcPr>
          <w:p w14:paraId="2F6D7DEA"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1.55</w:t>
            </w:r>
          </w:p>
        </w:tc>
        <w:tc>
          <w:tcPr>
            <w:tcW w:w="823" w:type="dxa"/>
            <w:tcBorders>
              <w:top w:val="nil"/>
              <w:left w:val="nil"/>
              <w:bottom w:val="single" w:sz="4" w:space="0" w:color="auto"/>
              <w:right w:val="single" w:sz="4" w:space="0" w:color="auto"/>
            </w:tcBorders>
            <w:shd w:val="clear" w:color="auto" w:fill="auto"/>
            <w:vAlign w:val="center"/>
            <w:hideMark/>
          </w:tcPr>
          <w:p w14:paraId="168446AA"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-20%</w:t>
            </w:r>
          </w:p>
        </w:tc>
      </w:tr>
      <w:tr w:rsidR="005070AD" w:rsidRPr="009B4F63" w14:paraId="0D60B94D" w14:textId="77777777" w:rsidTr="00453E93">
        <w:trPr>
          <w:trHeight w:val="600"/>
        </w:trPr>
        <w:tc>
          <w:tcPr>
            <w:tcW w:w="2810" w:type="dxa"/>
            <w:tcBorders>
              <w:top w:val="nil"/>
              <w:left w:val="single" w:sz="4" w:space="0" w:color="auto"/>
              <w:bottom w:val="single" w:sz="4" w:space="0" w:color="auto"/>
              <w:right w:val="single" w:sz="4" w:space="0" w:color="auto"/>
            </w:tcBorders>
            <w:shd w:val="clear" w:color="auto" w:fill="auto"/>
            <w:vAlign w:val="center"/>
            <w:hideMark/>
          </w:tcPr>
          <w:p w14:paraId="311FCA7F" w14:textId="77777777" w:rsidR="005070AD" w:rsidRPr="009B4F63" w:rsidRDefault="005070AD" w:rsidP="005070AD">
            <w:pPr>
              <w:rPr>
                <w:rFonts w:ascii="Calibri" w:eastAsia="Times New Roman" w:hAnsi="Calibri" w:cs="Calibri"/>
                <w:color w:val="000000"/>
                <w:sz w:val="20"/>
                <w:szCs w:val="20"/>
              </w:rPr>
            </w:pPr>
            <w:r w:rsidRPr="009B4F63">
              <w:rPr>
                <w:rFonts w:ascii="Calibri" w:eastAsia="Times New Roman" w:hAnsi="Calibri" w:cs="Calibri"/>
                <w:color w:val="000000"/>
                <w:sz w:val="20"/>
                <w:szCs w:val="20"/>
              </w:rPr>
              <w:t>[Trimethoprim-Sulfamethoxazole, Amikacin] -&gt; [Gentamicin]</w:t>
            </w:r>
          </w:p>
        </w:tc>
        <w:tc>
          <w:tcPr>
            <w:tcW w:w="683" w:type="dxa"/>
            <w:tcBorders>
              <w:top w:val="nil"/>
              <w:left w:val="nil"/>
              <w:bottom w:val="single" w:sz="4" w:space="0" w:color="auto"/>
              <w:right w:val="single" w:sz="4" w:space="0" w:color="auto"/>
            </w:tcBorders>
            <w:shd w:val="clear" w:color="auto" w:fill="auto"/>
            <w:vAlign w:val="center"/>
            <w:hideMark/>
          </w:tcPr>
          <w:p w14:paraId="2BA8433A"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0.03</w:t>
            </w:r>
          </w:p>
        </w:tc>
        <w:tc>
          <w:tcPr>
            <w:tcW w:w="683" w:type="dxa"/>
            <w:tcBorders>
              <w:top w:val="nil"/>
              <w:left w:val="nil"/>
              <w:bottom w:val="single" w:sz="4" w:space="0" w:color="auto"/>
              <w:right w:val="single" w:sz="4" w:space="0" w:color="auto"/>
            </w:tcBorders>
            <w:shd w:val="clear" w:color="auto" w:fill="auto"/>
            <w:vAlign w:val="center"/>
            <w:hideMark/>
          </w:tcPr>
          <w:p w14:paraId="7127E0C8"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0.21</w:t>
            </w:r>
          </w:p>
        </w:tc>
        <w:tc>
          <w:tcPr>
            <w:tcW w:w="823" w:type="dxa"/>
            <w:tcBorders>
              <w:top w:val="nil"/>
              <w:left w:val="nil"/>
              <w:bottom w:val="single" w:sz="4" w:space="0" w:color="auto"/>
              <w:right w:val="single" w:sz="4" w:space="0" w:color="auto"/>
            </w:tcBorders>
            <w:shd w:val="clear" w:color="auto" w:fill="auto"/>
            <w:vAlign w:val="center"/>
            <w:hideMark/>
          </w:tcPr>
          <w:p w14:paraId="21E75B42"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*525%</w:t>
            </w:r>
          </w:p>
        </w:tc>
        <w:tc>
          <w:tcPr>
            <w:tcW w:w="683" w:type="dxa"/>
            <w:tcBorders>
              <w:top w:val="nil"/>
              <w:left w:val="nil"/>
              <w:bottom w:val="single" w:sz="4" w:space="0" w:color="auto"/>
              <w:right w:val="single" w:sz="4" w:space="0" w:color="auto"/>
            </w:tcBorders>
            <w:shd w:val="clear" w:color="auto" w:fill="auto"/>
            <w:vAlign w:val="center"/>
            <w:hideMark/>
          </w:tcPr>
          <w:p w14:paraId="43A4BD88"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1.00</w:t>
            </w:r>
          </w:p>
        </w:tc>
        <w:tc>
          <w:tcPr>
            <w:tcW w:w="683" w:type="dxa"/>
            <w:tcBorders>
              <w:top w:val="nil"/>
              <w:left w:val="nil"/>
              <w:bottom w:val="single" w:sz="4" w:space="0" w:color="auto"/>
              <w:right w:val="single" w:sz="4" w:space="0" w:color="auto"/>
            </w:tcBorders>
            <w:shd w:val="clear" w:color="auto" w:fill="auto"/>
            <w:vAlign w:val="center"/>
            <w:hideMark/>
          </w:tcPr>
          <w:p w14:paraId="2207D9FB"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1.00</w:t>
            </w:r>
          </w:p>
        </w:tc>
        <w:tc>
          <w:tcPr>
            <w:tcW w:w="835" w:type="dxa"/>
            <w:tcBorders>
              <w:top w:val="nil"/>
              <w:left w:val="nil"/>
              <w:bottom w:val="single" w:sz="4" w:space="0" w:color="auto"/>
              <w:right w:val="single" w:sz="4" w:space="0" w:color="auto"/>
            </w:tcBorders>
            <w:shd w:val="clear" w:color="auto" w:fill="auto"/>
            <w:vAlign w:val="center"/>
            <w:hideMark/>
          </w:tcPr>
          <w:p w14:paraId="22424847"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w:t>
            </w:r>
            <w:r>
              <w:rPr>
                <w:rFonts w:ascii="Calibri" w:eastAsia="Times New Roman" w:hAnsi="Calibri" w:cs="Calibri"/>
                <w:color w:val="000000"/>
                <w:sz w:val="20"/>
                <w:szCs w:val="20"/>
              </w:rPr>
              <w:t>%</w:t>
            </w:r>
          </w:p>
        </w:tc>
        <w:tc>
          <w:tcPr>
            <w:tcW w:w="720" w:type="dxa"/>
            <w:tcBorders>
              <w:top w:val="nil"/>
              <w:left w:val="nil"/>
              <w:bottom w:val="single" w:sz="4" w:space="0" w:color="auto"/>
              <w:right w:val="single" w:sz="4" w:space="0" w:color="auto"/>
            </w:tcBorders>
            <w:shd w:val="clear" w:color="auto" w:fill="auto"/>
            <w:vAlign w:val="center"/>
            <w:hideMark/>
          </w:tcPr>
          <w:p w14:paraId="63DB9A51"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2.33</w:t>
            </w:r>
          </w:p>
        </w:tc>
        <w:tc>
          <w:tcPr>
            <w:tcW w:w="762" w:type="dxa"/>
            <w:tcBorders>
              <w:top w:val="nil"/>
              <w:left w:val="nil"/>
              <w:bottom w:val="single" w:sz="4" w:space="0" w:color="auto"/>
              <w:right w:val="single" w:sz="4" w:space="0" w:color="auto"/>
            </w:tcBorders>
            <w:shd w:val="clear" w:color="auto" w:fill="auto"/>
            <w:vAlign w:val="center"/>
            <w:hideMark/>
          </w:tcPr>
          <w:p w14:paraId="7ABBFD0C"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1.73</w:t>
            </w:r>
          </w:p>
        </w:tc>
        <w:tc>
          <w:tcPr>
            <w:tcW w:w="823" w:type="dxa"/>
            <w:tcBorders>
              <w:top w:val="nil"/>
              <w:left w:val="nil"/>
              <w:bottom w:val="single" w:sz="4" w:space="0" w:color="auto"/>
              <w:right w:val="single" w:sz="4" w:space="0" w:color="auto"/>
            </w:tcBorders>
            <w:shd w:val="clear" w:color="auto" w:fill="auto"/>
            <w:vAlign w:val="center"/>
            <w:hideMark/>
          </w:tcPr>
          <w:p w14:paraId="18E7BD95"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-26%</w:t>
            </w:r>
          </w:p>
        </w:tc>
      </w:tr>
      <w:tr w:rsidR="005070AD" w:rsidRPr="009B4F63" w14:paraId="3B087273" w14:textId="77777777" w:rsidTr="00453E93">
        <w:trPr>
          <w:trHeight w:val="600"/>
        </w:trPr>
        <w:tc>
          <w:tcPr>
            <w:tcW w:w="2810" w:type="dxa"/>
            <w:tcBorders>
              <w:top w:val="nil"/>
              <w:left w:val="single" w:sz="4" w:space="0" w:color="auto"/>
              <w:bottom w:val="single" w:sz="4" w:space="0" w:color="auto"/>
              <w:right w:val="single" w:sz="4" w:space="0" w:color="auto"/>
            </w:tcBorders>
            <w:shd w:val="clear" w:color="auto" w:fill="auto"/>
            <w:vAlign w:val="center"/>
            <w:hideMark/>
          </w:tcPr>
          <w:p w14:paraId="52B16CFA" w14:textId="77777777" w:rsidR="005070AD" w:rsidRPr="009B4F63" w:rsidRDefault="005070AD" w:rsidP="005070AD">
            <w:pPr>
              <w:rPr>
                <w:rFonts w:ascii="Calibri" w:eastAsia="Times New Roman" w:hAnsi="Calibri" w:cs="Calibri"/>
                <w:color w:val="000000"/>
                <w:sz w:val="20"/>
                <w:szCs w:val="20"/>
              </w:rPr>
            </w:pPr>
            <w:r w:rsidRPr="009B4F63">
              <w:rPr>
                <w:rFonts w:ascii="Calibri" w:eastAsia="Times New Roman" w:hAnsi="Calibri" w:cs="Calibri"/>
                <w:color w:val="000000"/>
                <w:sz w:val="20"/>
                <w:szCs w:val="20"/>
              </w:rPr>
              <w:t>[Trimethoprim-Sulfamethoxazole, Tetracycline] -&gt; [Gentamicin]</w:t>
            </w:r>
          </w:p>
        </w:tc>
        <w:tc>
          <w:tcPr>
            <w:tcW w:w="683" w:type="dxa"/>
            <w:tcBorders>
              <w:top w:val="nil"/>
              <w:left w:val="nil"/>
              <w:bottom w:val="single" w:sz="4" w:space="0" w:color="auto"/>
              <w:right w:val="single" w:sz="4" w:space="0" w:color="auto"/>
            </w:tcBorders>
            <w:shd w:val="clear" w:color="auto" w:fill="auto"/>
            <w:vAlign w:val="center"/>
            <w:hideMark/>
          </w:tcPr>
          <w:p w14:paraId="7BAEA0E3"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0.09</w:t>
            </w:r>
          </w:p>
        </w:tc>
        <w:tc>
          <w:tcPr>
            <w:tcW w:w="683" w:type="dxa"/>
            <w:tcBorders>
              <w:top w:val="nil"/>
              <w:left w:val="nil"/>
              <w:bottom w:val="single" w:sz="4" w:space="0" w:color="auto"/>
              <w:right w:val="single" w:sz="4" w:space="0" w:color="auto"/>
            </w:tcBorders>
            <w:shd w:val="clear" w:color="auto" w:fill="auto"/>
            <w:vAlign w:val="center"/>
            <w:hideMark/>
          </w:tcPr>
          <w:p w14:paraId="755F1E25"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0.15</w:t>
            </w:r>
          </w:p>
        </w:tc>
        <w:tc>
          <w:tcPr>
            <w:tcW w:w="823" w:type="dxa"/>
            <w:tcBorders>
              <w:top w:val="nil"/>
              <w:left w:val="nil"/>
              <w:bottom w:val="single" w:sz="4" w:space="0" w:color="auto"/>
              <w:right w:val="single" w:sz="4" w:space="0" w:color="auto"/>
            </w:tcBorders>
            <w:shd w:val="clear" w:color="auto" w:fill="auto"/>
            <w:vAlign w:val="center"/>
            <w:hideMark/>
          </w:tcPr>
          <w:p w14:paraId="5D14710B"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75%</w:t>
            </w:r>
          </w:p>
        </w:tc>
        <w:tc>
          <w:tcPr>
            <w:tcW w:w="683" w:type="dxa"/>
            <w:tcBorders>
              <w:top w:val="nil"/>
              <w:left w:val="nil"/>
              <w:bottom w:val="single" w:sz="4" w:space="0" w:color="auto"/>
              <w:right w:val="single" w:sz="4" w:space="0" w:color="auto"/>
            </w:tcBorders>
            <w:shd w:val="clear" w:color="auto" w:fill="auto"/>
            <w:vAlign w:val="center"/>
            <w:hideMark/>
          </w:tcPr>
          <w:p w14:paraId="744199B8"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0.89</w:t>
            </w:r>
          </w:p>
        </w:tc>
        <w:tc>
          <w:tcPr>
            <w:tcW w:w="683" w:type="dxa"/>
            <w:tcBorders>
              <w:top w:val="nil"/>
              <w:left w:val="nil"/>
              <w:bottom w:val="single" w:sz="4" w:space="0" w:color="auto"/>
              <w:right w:val="single" w:sz="4" w:space="0" w:color="auto"/>
            </w:tcBorders>
            <w:shd w:val="clear" w:color="auto" w:fill="auto"/>
            <w:vAlign w:val="center"/>
            <w:hideMark/>
          </w:tcPr>
          <w:p w14:paraId="13B3292C"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0.93</w:t>
            </w:r>
          </w:p>
        </w:tc>
        <w:tc>
          <w:tcPr>
            <w:tcW w:w="835" w:type="dxa"/>
            <w:tcBorders>
              <w:top w:val="nil"/>
              <w:left w:val="nil"/>
              <w:bottom w:val="single" w:sz="4" w:space="0" w:color="auto"/>
              <w:right w:val="single" w:sz="4" w:space="0" w:color="auto"/>
            </w:tcBorders>
            <w:shd w:val="clear" w:color="auto" w:fill="auto"/>
            <w:vAlign w:val="center"/>
            <w:hideMark/>
          </w:tcPr>
          <w:p w14:paraId="5B3F443D" w14:textId="77777777" w:rsidR="005070AD" w:rsidRPr="009B4F63" w:rsidRDefault="005070AD" w:rsidP="005070AD">
            <w:pPr>
              <w:jc w:val="right"/>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720" w:type="dxa"/>
            <w:tcBorders>
              <w:top w:val="nil"/>
              <w:left w:val="nil"/>
              <w:bottom w:val="single" w:sz="4" w:space="0" w:color="auto"/>
              <w:right w:val="single" w:sz="4" w:space="0" w:color="auto"/>
            </w:tcBorders>
            <w:shd w:val="clear" w:color="auto" w:fill="auto"/>
            <w:vAlign w:val="center"/>
            <w:hideMark/>
          </w:tcPr>
          <w:p w14:paraId="2529CE66"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2.07</w:t>
            </w:r>
          </w:p>
        </w:tc>
        <w:tc>
          <w:tcPr>
            <w:tcW w:w="762" w:type="dxa"/>
            <w:tcBorders>
              <w:top w:val="nil"/>
              <w:left w:val="nil"/>
              <w:bottom w:val="single" w:sz="4" w:space="0" w:color="auto"/>
              <w:right w:val="single" w:sz="4" w:space="0" w:color="auto"/>
            </w:tcBorders>
            <w:shd w:val="clear" w:color="auto" w:fill="auto"/>
            <w:vAlign w:val="center"/>
            <w:hideMark/>
          </w:tcPr>
          <w:p w14:paraId="4FDFEAA8"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1.60</w:t>
            </w:r>
          </w:p>
        </w:tc>
        <w:tc>
          <w:tcPr>
            <w:tcW w:w="823" w:type="dxa"/>
            <w:tcBorders>
              <w:top w:val="nil"/>
              <w:left w:val="nil"/>
              <w:bottom w:val="single" w:sz="4" w:space="0" w:color="auto"/>
              <w:right w:val="single" w:sz="4" w:space="0" w:color="auto"/>
            </w:tcBorders>
            <w:shd w:val="clear" w:color="auto" w:fill="auto"/>
            <w:vAlign w:val="center"/>
            <w:hideMark/>
          </w:tcPr>
          <w:p w14:paraId="5C3A136F"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-22%</w:t>
            </w:r>
          </w:p>
        </w:tc>
      </w:tr>
      <w:tr w:rsidR="005070AD" w:rsidRPr="009B4F63" w14:paraId="573F4AA9" w14:textId="77777777" w:rsidTr="00453E93">
        <w:trPr>
          <w:trHeight w:val="600"/>
        </w:trPr>
        <w:tc>
          <w:tcPr>
            <w:tcW w:w="2810" w:type="dxa"/>
            <w:tcBorders>
              <w:top w:val="nil"/>
              <w:left w:val="single" w:sz="4" w:space="0" w:color="auto"/>
              <w:bottom w:val="single" w:sz="4" w:space="0" w:color="auto"/>
              <w:right w:val="single" w:sz="4" w:space="0" w:color="auto"/>
            </w:tcBorders>
            <w:shd w:val="clear" w:color="auto" w:fill="auto"/>
            <w:vAlign w:val="center"/>
            <w:hideMark/>
          </w:tcPr>
          <w:p w14:paraId="4E1B798C" w14:textId="77777777" w:rsidR="005070AD" w:rsidRPr="009B4F63" w:rsidRDefault="005070AD" w:rsidP="005070AD">
            <w:pPr>
              <w:rPr>
                <w:rFonts w:ascii="Calibri" w:eastAsia="Times New Roman" w:hAnsi="Calibri" w:cs="Calibri"/>
                <w:color w:val="000000"/>
                <w:sz w:val="20"/>
                <w:szCs w:val="20"/>
              </w:rPr>
            </w:pPr>
            <w:r w:rsidRPr="009B4F63">
              <w:rPr>
                <w:rFonts w:ascii="Calibri" w:eastAsia="Times New Roman" w:hAnsi="Calibri" w:cs="Calibri"/>
                <w:color w:val="000000"/>
                <w:sz w:val="20"/>
                <w:szCs w:val="20"/>
              </w:rPr>
              <w:t>[Tetracycline, Gentamicin] -&gt; [Amikacin]</w:t>
            </w:r>
          </w:p>
        </w:tc>
        <w:tc>
          <w:tcPr>
            <w:tcW w:w="683" w:type="dxa"/>
            <w:tcBorders>
              <w:top w:val="nil"/>
              <w:left w:val="nil"/>
              <w:bottom w:val="single" w:sz="4" w:space="0" w:color="auto"/>
              <w:right w:val="single" w:sz="4" w:space="0" w:color="auto"/>
            </w:tcBorders>
            <w:shd w:val="clear" w:color="auto" w:fill="auto"/>
            <w:vAlign w:val="center"/>
            <w:hideMark/>
          </w:tcPr>
          <w:p w14:paraId="0F12CC8D"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0.24</w:t>
            </w:r>
          </w:p>
        </w:tc>
        <w:tc>
          <w:tcPr>
            <w:tcW w:w="683" w:type="dxa"/>
            <w:tcBorders>
              <w:top w:val="nil"/>
              <w:left w:val="nil"/>
              <w:bottom w:val="single" w:sz="4" w:space="0" w:color="auto"/>
              <w:right w:val="single" w:sz="4" w:space="0" w:color="auto"/>
            </w:tcBorders>
            <w:shd w:val="clear" w:color="auto" w:fill="auto"/>
            <w:vAlign w:val="center"/>
            <w:hideMark/>
          </w:tcPr>
          <w:p w14:paraId="5F3DE4C9"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0.37</w:t>
            </w:r>
          </w:p>
        </w:tc>
        <w:tc>
          <w:tcPr>
            <w:tcW w:w="823" w:type="dxa"/>
            <w:tcBorders>
              <w:top w:val="nil"/>
              <w:left w:val="nil"/>
              <w:bottom w:val="single" w:sz="4" w:space="0" w:color="auto"/>
              <w:right w:val="single" w:sz="4" w:space="0" w:color="auto"/>
            </w:tcBorders>
            <w:shd w:val="clear" w:color="auto" w:fill="auto"/>
            <w:vAlign w:val="center"/>
            <w:hideMark/>
          </w:tcPr>
          <w:p w14:paraId="647EC943"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52%</w:t>
            </w:r>
          </w:p>
        </w:tc>
        <w:tc>
          <w:tcPr>
            <w:tcW w:w="683" w:type="dxa"/>
            <w:tcBorders>
              <w:top w:val="nil"/>
              <w:left w:val="nil"/>
              <w:bottom w:val="single" w:sz="4" w:space="0" w:color="auto"/>
              <w:right w:val="single" w:sz="4" w:space="0" w:color="auto"/>
            </w:tcBorders>
            <w:shd w:val="clear" w:color="auto" w:fill="auto"/>
            <w:vAlign w:val="center"/>
            <w:hideMark/>
          </w:tcPr>
          <w:p w14:paraId="6EFBEBCC"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0.73</w:t>
            </w:r>
          </w:p>
        </w:tc>
        <w:tc>
          <w:tcPr>
            <w:tcW w:w="683" w:type="dxa"/>
            <w:tcBorders>
              <w:top w:val="nil"/>
              <w:left w:val="nil"/>
              <w:bottom w:val="single" w:sz="4" w:space="0" w:color="auto"/>
              <w:right w:val="single" w:sz="4" w:space="0" w:color="auto"/>
            </w:tcBorders>
            <w:shd w:val="clear" w:color="auto" w:fill="auto"/>
            <w:vAlign w:val="center"/>
            <w:hideMark/>
          </w:tcPr>
          <w:p w14:paraId="5191F6DB"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0.90</w:t>
            </w:r>
          </w:p>
        </w:tc>
        <w:tc>
          <w:tcPr>
            <w:tcW w:w="835" w:type="dxa"/>
            <w:tcBorders>
              <w:top w:val="nil"/>
              <w:left w:val="nil"/>
              <w:bottom w:val="single" w:sz="4" w:space="0" w:color="auto"/>
              <w:right w:val="single" w:sz="4" w:space="0" w:color="auto"/>
            </w:tcBorders>
            <w:shd w:val="clear" w:color="auto" w:fill="auto"/>
            <w:vAlign w:val="center"/>
            <w:hideMark/>
          </w:tcPr>
          <w:p w14:paraId="67B8123D"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23%</w:t>
            </w:r>
          </w:p>
        </w:tc>
        <w:tc>
          <w:tcPr>
            <w:tcW w:w="720" w:type="dxa"/>
            <w:tcBorders>
              <w:top w:val="nil"/>
              <w:left w:val="nil"/>
              <w:bottom w:val="single" w:sz="4" w:space="0" w:color="auto"/>
              <w:right w:val="single" w:sz="4" w:space="0" w:color="auto"/>
            </w:tcBorders>
            <w:shd w:val="clear" w:color="auto" w:fill="auto"/>
            <w:vAlign w:val="center"/>
            <w:hideMark/>
          </w:tcPr>
          <w:p w14:paraId="1BA09078"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2.20</w:t>
            </w:r>
          </w:p>
        </w:tc>
        <w:tc>
          <w:tcPr>
            <w:tcW w:w="762" w:type="dxa"/>
            <w:tcBorders>
              <w:top w:val="nil"/>
              <w:left w:val="nil"/>
              <w:bottom w:val="single" w:sz="4" w:space="0" w:color="auto"/>
              <w:right w:val="single" w:sz="4" w:space="0" w:color="auto"/>
            </w:tcBorders>
            <w:shd w:val="clear" w:color="auto" w:fill="auto"/>
            <w:vAlign w:val="center"/>
            <w:hideMark/>
          </w:tcPr>
          <w:p w14:paraId="79D30B0E"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1.52</w:t>
            </w:r>
          </w:p>
        </w:tc>
        <w:tc>
          <w:tcPr>
            <w:tcW w:w="823" w:type="dxa"/>
            <w:tcBorders>
              <w:top w:val="nil"/>
              <w:left w:val="nil"/>
              <w:bottom w:val="single" w:sz="4" w:space="0" w:color="auto"/>
              <w:right w:val="single" w:sz="4" w:space="0" w:color="auto"/>
            </w:tcBorders>
            <w:shd w:val="clear" w:color="auto" w:fill="auto"/>
            <w:vAlign w:val="center"/>
            <w:hideMark/>
          </w:tcPr>
          <w:p w14:paraId="305C1285"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-31%</w:t>
            </w:r>
          </w:p>
        </w:tc>
      </w:tr>
      <w:tr w:rsidR="005070AD" w:rsidRPr="009B4F63" w14:paraId="22DB677B" w14:textId="77777777" w:rsidTr="00453E93">
        <w:trPr>
          <w:trHeight w:val="600"/>
        </w:trPr>
        <w:tc>
          <w:tcPr>
            <w:tcW w:w="2810" w:type="dxa"/>
            <w:tcBorders>
              <w:top w:val="nil"/>
              <w:left w:val="single" w:sz="4" w:space="0" w:color="auto"/>
              <w:bottom w:val="single" w:sz="4" w:space="0" w:color="auto"/>
              <w:right w:val="single" w:sz="4" w:space="0" w:color="auto"/>
            </w:tcBorders>
            <w:shd w:val="clear" w:color="auto" w:fill="auto"/>
            <w:vAlign w:val="center"/>
            <w:hideMark/>
          </w:tcPr>
          <w:p w14:paraId="32202723" w14:textId="77777777" w:rsidR="005070AD" w:rsidRPr="009B4F63" w:rsidRDefault="005070AD" w:rsidP="005070AD">
            <w:pPr>
              <w:rPr>
                <w:rFonts w:ascii="Calibri" w:eastAsia="Times New Roman" w:hAnsi="Calibri" w:cs="Calibri"/>
                <w:color w:val="000000"/>
                <w:sz w:val="20"/>
                <w:szCs w:val="20"/>
              </w:rPr>
            </w:pPr>
            <w:r w:rsidRPr="009B4F63">
              <w:rPr>
                <w:rFonts w:ascii="Calibri" w:eastAsia="Times New Roman" w:hAnsi="Calibri" w:cs="Calibri"/>
                <w:color w:val="000000"/>
                <w:sz w:val="20"/>
                <w:szCs w:val="20"/>
              </w:rPr>
              <w:t>[Gentamicin] -&gt; [Amikacin]</w:t>
            </w:r>
          </w:p>
        </w:tc>
        <w:tc>
          <w:tcPr>
            <w:tcW w:w="683" w:type="dxa"/>
            <w:tcBorders>
              <w:top w:val="nil"/>
              <w:left w:val="nil"/>
              <w:bottom w:val="single" w:sz="4" w:space="0" w:color="auto"/>
              <w:right w:val="single" w:sz="4" w:space="0" w:color="auto"/>
            </w:tcBorders>
            <w:shd w:val="clear" w:color="auto" w:fill="auto"/>
            <w:vAlign w:val="center"/>
            <w:hideMark/>
          </w:tcPr>
          <w:p w14:paraId="168A3937"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0.30</w:t>
            </w:r>
          </w:p>
        </w:tc>
        <w:tc>
          <w:tcPr>
            <w:tcW w:w="683" w:type="dxa"/>
            <w:tcBorders>
              <w:top w:val="nil"/>
              <w:left w:val="nil"/>
              <w:bottom w:val="single" w:sz="4" w:space="0" w:color="auto"/>
              <w:right w:val="single" w:sz="4" w:space="0" w:color="auto"/>
            </w:tcBorders>
            <w:shd w:val="clear" w:color="auto" w:fill="auto"/>
            <w:vAlign w:val="center"/>
            <w:hideMark/>
          </w:tcPr>
          <w:p w14:paraId="4FC1C21B"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0.53</w:t>
            </w:r>
          </w:p>
        </w:tc>
        <w:tc>
          <w:tcPr>
            <w:tcW w:w="823" w:type="dxa"/>
            <w:tcBorders>
              <w:top w:val="nil"/>
              <w:left w:val="nil"/>
              <w:bottom w:val="single" w:sz="4" w:space="0" w:color="auto"/>
              <w:right w:val="single" w:sz="4" w:space="0" w:color="auto"/>
            </w:tcBorders>
            <w:shd w:val="clear" w:color="auto" w:fill="auto"/>
            <w:vAlign w:val="center"/>
            <w:hideMark/>
          </w:tcPr>
          <w:p w14:paraId="57405874"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75%</w:t>
            </w:r>
          </w:p>
        </w:tc>
        <w:tc>
          <w:tcPr>
            <w:tcW w:w="683" w:type="dxa"/>
            <w:tcBorders>
              <w:top w:val="nil"/>
              <w:left w:val="nil"/>
              <w:bottom w:val="single" w:sz="4" w:space="0" w:color="auto"/>
              <w:right w:val="single" w:sz="4" w:space="0" w:color="auto"/>
            </w:tcBorders>
            <w:shd w:val="clear" w:color="auto" w:fill="auto"/>
            <w:vAlign w:val="center"/>
            <w:hideMark/>
          </w:tcPr>
          <w:p w14:paraId="5A8E4164"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0.70</w:t>
            </w:r>
          </w:p>
        </w:tc>
        <w:tc>
          <w:tcPr>
            <w:tcW w:w="683" w:type="dxa"/>
            <w:tcBorders>
              <w:top w:val="nil"/>
              <w:left w:val="nil"/>
              <w:bottom w:val="single" w:sz="4" w:space="0" w:color="auto"/>
              <w:right w:val="single" w:sz="4" w:space="0" w:color="auto"/>
            </w:tcBorders>
            <w:shd w:val="clear" w:color="auto" w:fill="auto"/>
            <w:vAlign w:val="center"/>
            <w:hideMark/>
          </w:tcPr>
          <w:p w14:paraId="1E6F7EB5"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0.89</w:t>
            </w:r>
          </w:p>
        </w:tc>
        <w:tc>
          <w:tcPr>
            <w:tcW w:w="835" w:type="dxa"/>
            <w:tcBorders>
              <w:top w:val="nil"/>
              <w:left w:val="nil"/>
              <w:bottom w:val="single" w:sz="4" w:space="0" w:color="auto"/>
              <w:right w:val="single" w:sz="4" w:space="0" w:color="auto"/>
            </w:tcBorders>
            <w:shd w:val="clear" w:color="auto" w:fill="auto"/>
            <w:vAlign w:val="center"/>
            <w:hideMark/>
          </w:tcPr>
          <w:p w14:paraId="365CB661"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27%</w:t>
            </w:r>
          </w:p>
        </w:tc>
        <w:tc>
          <w:tcPr>
            <w:tcW w:w="720" w:type="dxa"/>
            <w:tcBorders>
              <w:top w:val="nil"/>
              <w:left w:val="nil"/>
              <w:bottom w:val="single" w:sz="4" w:space="0" w:color="auto"/>
              <w:right w:val="single" w:sz="4" w:space="0" w:color="auto"/>
            </w:tcBorders>
            <w:shd w:val="clear" w:color="auto" w:fill="auto"/>
            <w:vAlign w:val="center"/>
            <w:hideMark/>
          </w:tcPr>
          <w:p w14:paraId="1DCD6BCD"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2.10</w:t>
            </w:r>
          </w:p>
        </w:tc>
        <w:tc>
          <w:tcPr>
            <w:tcW w:w="762" w:type="dxa"/>
            <w:tcBorders>
              <w:top w:val="nil"/>
              <w:left w:val="nil"/>
              <w:bottom w:val="single" w:sz="4" w:space="0" w:color="auto"/>
              <w:right w:val="single" w:sz="4" w:space="0" w:color="auto"/>
            </w:tcBorders>
            <w:shd w:val="clear" w:color="auto" w:fill="auto"/>
            <w:vAlign w:val="center"/>
            <w:hideMark/>
          </w:tcPr>
          <w:p w14:paraId="6CAD52AA"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1.51</w:t>
            </w:r>
          </w:p>
        </w:tc>
        <w:tc>
          <w:tcPr>
            <w:tcW w:w="823" w:type="dxa"/>
            <w:tcBorders>
              <w:top w:val="nil"/>
              <w:left w:val="nil"/>
              <w:bottom w:val="single" w:sz="4" w:space="0" w:color="auto"/>
              <w:right w:val="single" w:sz="4" w:space="0" w:color="auto"/>
            </w:tcBorders>
            <w:shd w:val="clear" w:color="auto" w:fill="auto"/>
            <w:vAlign w:val="center"/>
            <w:hideMark/>
          </w:tcPr>
          <w:p w14:paraId="504930A1" w14:textId="77777777" w:rsidR="005070AD" w:rsidRPr="009B4F63" w:rsidRDefault="005070AD" w:rsidP="005070AD">
            <w:pPr>
              <w:jc w:val="right"/>
              <w:rPr>
                <w:rFonts w:ascii="Calibri" w:eastAsia="Times New Roman" w:hAnsi="Calibri" w:cs="Calibri"/>
                <w:color w:val="000000"/>
                <w:sz w:val="20"/>
                <w:szCs w:val="20"/>
              </w:rPr>
            </w:pPr>
            <w:r w:rsidRPr="009B4F63">
              <w:rPr>
                <w:rFonts w:ascii="Calibri" w:eastAsia="Times New Roman" w:hAnsi="Calibri" w:cs="Calibri"/>
                <w:color w:val="000000"/>
                <w:sz w:val="20"/>
                <w:szCs w:val="20"/>
              </w:rPr>
              <w:t xml:space="preserve"> * -28%</w:t>
            </w:r>
          </w:p>
        </w:tc>
      </w:tr>
    </w:tbl>
    <w:p w14:paraId="798FBA7E" w14:textId="1F763A11" w:rsidR="005070AD" w:rsidRDefault="005070AD"/>
    <w:p w14:paraId="2944CB94" w14:textId="77777777" w:rsidR="00453E93" w:rsidRDefault="00453E93"/>
    <w:p w14:paraId="535B3476" w14:textId="77777777" w:rsidR="00453E93" w:rsidRDefault="00453E93"/>
    <w:p w14:paraId="09938A45" w14:textId="77777777" w:rsidR="00453E93" w:rsidRDefault="00453E93"/>
    <w:p w14:paraId="6BA22289" w14:textId="77777777" w:rsidR="00453E93" w:rsidRDefault="00453E93"/>
    <w:p w14:paraId="2A1C1CFA" w14:textId="77777777" w:rsidR="00453E93" w:rsidRDefault="00453E93"/>
    <w:p w14:paraId="7874B83C" w14:textId="77777777" w:rsidR="00453E93" w:rsidRDefault="00453E93"/>
    <w:p w14:paraId="71B9343D" w14:textId="77777777" w:rsidR="00453E93" w:rsidRDefault="00453E93"/>
    <w:p w14:paraId="0FE9A769" w14:textId="77777777" w:rsidR="002F7F6C" w:rsidRDefault="002F7F6C"/>
    <w:tbl>
      <w:tblPr>
        <w:tblpPr w:leftFromText="180" w:rightFromText="180" w:vertAnchor="text" w:horzAnchor="margin" w:tblpXSpec="center" w:tblpY="2220"/>
        <w:tblW w:w="9644" w:type="dxa"/>
        <w:tblLook w:val="04A0" w:firstRow="1" w:lastRow="0" w:firstColumn="1" w:lastColumn="0" w:noHBand="0" w:noVBand="1"/>
      </w:tblPr>
      <w:tblGrid>
        <w:gridCol w:w="2934"/>
        <w:gridCol w:w="683"/>
        <w:gridCol w:w="683"/>
        <w:gridCol w:w="1095"/>
        <w:gridCol w:w="683"/>
        <w:gridCol w:w="727"/>
        <w:gridCol w:w="821"/>
        <w:gridCol w:w="683"/>
        <w:gridCol w:w="683"/>
        <w:gridCol w:w="821"/>
      </w:tblGrid>
      <w:tr w:rsidR="00453E93" w:rsidRPr="009B6D93" w14:paraId="683C28E1" w14:textId="77777777" w:rsidTr="00E47A76">
        <w:trPr>
          <w:trHeight w:val="497"/>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4F5C"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 </w:t>
            </w:r>
          </w:p>
        </w:tc>
        <w:tc>
          <w:tcPr>
            <w:tcW w:w="2416" w:type="dxa"/>
            <w:gridSpan w:val="3"/>
            <w:tcBorders>
              <w:top w:val="single" w:sz="4" w:space="0" w:color="auto"/>
              <w:left w:val="nil"/>
              <w:bottom w:val="single" w:sz="4" w:space="0" w:color="auto"/>
              <w:right w:val="single" w:sz="4" w:space="0" w:color="auto"/>
            </w:tcBorders>
            <w:shd w:val="clear" w:color="000000" w:fill="D9D9D9"/>
            <w:noWrap/>
            <w:vAlign w:val="center"/>
            <w:hideMark/>
          </w:tcPr>
          <w:p w14:paraId="038F34FF"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Support</w:t>
            </w:r>
          </w:p>
        </w:tc>
        <w:tc>
          <w:tcPr>
            <w:tcW w:w="2181" w:type="dxa"/>
            <w:gridSpan w:val="3"/>
            <w:tcBorders>
              <w:top w:val="single" w:sz="4" w:space="0" w:color="auto"/>
              <w:left w:val="nil"/>
              <w:bottom w:val="single" w:sz="4" w:space="0" w:color="auto"/>
              <w:right w:val="single" w:sz="4" w:space="0" w:color="auto"/>
            </w:tcBorders>
            <w:shd w:val="clear" w:color="000000" w:fill="D9D9D9"/>
            <w:noWrap/>
            <w:vAlign w:val="center"/>
            <w:hideMark/>
          </w:tcPr>
          <w:p w14:paraId="27F0D36F"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Confidence</w:t>
            </w:r>
          </w:p>
        </w:tc>
        <w:tc>
          <w:tcPr>
            <w:tcW w:w="2113" w:type="dxa"/>
            <w:gridSpan w:val="3"/>
            <w:tcBorders>
              <w:top w:val="single" w:sz="4" w:space="0" w:color="auto"/>
              <w:left w:val="nil"/>
              <w:bottom w:val="single" w:sz="4" w:space="0" w:color="auto"/>
              <w:right w:val="single" w:sz="4" w:space="0" w:color="auto"/>
            </w:tcBorders>
            <w:shd w:val="clear" w:color="000000" w:fill="D9D9D9"/>
            <w:noWrap/>
            <w:vAlign w:val="center"/>
            <w:hideMark/>
          </w:tcPr>
          <w:p w14:paraId="5CEC1706"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Lift</w:t>
            </w:r>
          </w:p>
        </w:tc>
      </w:tr>
      <w:tr w:rsidR="00E47A76" w:rsidRPr="009B6D93" w14:paraId="79C4520F" w14:textId="77777777" w:rsidTr="00E47A76">
        <w:trPr>
          <w:trHeight w:val="516"/>
        </w:trPr>
        <w:tc>
          <w:tcPr>
            <w:tcW w:w="2934" w:type="dxa"/>
            <w:tcBorders>
              <w:top w:val="nil"/>
              <w:left w:val="single" w:sz="4" w:space="0" w:color="auto"/>
              <w:bottom w:val="single" w:sz="4" w:space="0" w:color="auto"/>
              <w:right w:val="single" w:sz="4" w:space="0" w:color="auto"/>
            </w:tcBorders>
            <w:shd w:val="clear" w:color="000000" w:fill="D9D9D9"/>
            <w:vAlign w:val="center"/>
            <w:hideMark/>
          </w:tcPr>
          <w:p w14:paraId="66F92890"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Association</w:t>
            </w:r>
          </w:p>
        </w:tc>
        <w:tc>
          <w:tcPr>
            <w:tcW w:w="660" w:type="dxa"/>
            <w:tcBorders>
              <w:top w:val="nil"/>
              <w:left w:val="nil"/>
              <w:bottom w:val="single" w:sz="4" w:space="0" w:color="auto"/>
              <w:right w:val="single" w:sz="4" w:space="0" w:color="auto"/>
            </w:tcBorders>
            <w:shd w:val="clear" w:color="000000" w:fill="D9D9D9"/>
            <w:vAlign w:val="center"/>
            <w:hideMark/>
          </w:tcPr>
          <w:p w14:paraId="7F95FA92"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2000-2009</w:t>
            </w:r>
          </w:p>
        </w:tc>
        <w:tc>
          <w:tcPr>
            <w:tcW w:w="660" w:type="dxa"/>
            <w:tcBorders>
              <w:top w:val="nil"/>
              <w:left w:val="nil"/>
              <w:bottom w:val="single" w:sz="4" w:space="0" w:color="auto"/>
              <w:right w:val="single" w:sz="4" w:space="0" w:color="auto"/>
            </w:tcBorders>
            <w:shd w:val="clear" w:color="000000" w:fill="D9D9D9"/>
            <w:vAlign w:val="center"/>
            <w:hideMark/>
          </w:tcPr>
          <w:p w14:paraId="37BAA036"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2010-2020</w:t>
            </w:r>
          </w:p>
        </w:tc>
        <w:tc>
          <w:tcPr>
            <w:tcW w:w="1095" w:type="dxa"/>
            <w:tcBorders>
              <w:top w:val="nil"/>
              <w:left w:val="nil"/>
              <w:bottom w:val="single" w:sz="4" w:space="0" w:color="auto"/>
              <w:right w:val="single" w:sz="4" w:space="0" w:color="auto"/>
            </w:tcBorders>
            <w:shd w:val="clear" w:color="000000" w:fill="D9D9D9"/>
            <w:vAlign w:val="center"/>
            <w:hideMark/>
          </w:tcPr>
          <w:p w14:paraId="0DA1041F"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Change</w:t>
            </w:r>
          </w:p>
        </w:tc>
        <w:tc>
          <w:tcPr>
            <w:tcW w:w="660" w:type="dxa"/>
            <w:tcBorders>
              <w:top w:val="nil"/>
              <w:left w:val="nil"/>
              <w:bottom w:val="single" w:sz="4" w:space="0" w:color="auto"/>
              <w:right w:val="single" w:sz="4" w:space="0" w:color="auto"/>
            </w:tcBorders>
            <w:shd w:val="clear" w:color="000000" w:fill="D9D9D9"/>
            <w:vAlign w:val="center"/>
            <w:hideMark/>
          </w:tcPr>
          <w:p w14:paraId="7527DE31"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2000-2009</w:t>
            </w:r>
          </w:p>
        </w:tc>
        <w:tc>
          <w:tcPr>
            <w:tcW w:w="727" w:type="dxa"/>
            <w:tcBorders>
              <w:top w:val="nil"/>
              <w:left w:val="nil"/>
              <w:bottom w:val="single" w:sz="4" w:space="0" w:color="auto"/>
              <w:right w:val="single" w:sz="4" w:space="0" w:color="auto"/>
            </w:tcBorders>
            <w:shd w:val="clear" w:color="000000" w:fill="D9D9D9"/>
            <w:vAlign w:val="center"/>
            <w:hideMark/>
          </w:tcPr>
          <w:p w14:paraId="15840234"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2010-2020</w:t>
            </w:r>
          </w:p>
        </w:tc>
        <w:tc>
          <w:tcPr>
            <w:tcW w:w="793" w:type="dxa"/>
            <w:tcBorders>
              <w:top w:val="nil"/>
              <w:left w:val="nil"/>
              <w:bottom w:val="single" w:sz="4" w:space="0" w:color="auto"/>
              <w:right w:val="single" w:sz="4" w:space="0" w:color="auto"/>
            </w:tcBorders>
            <w:shd w:val="clear" w:color="000000" w:fill="D9D9D9"/>
            <w:vAlign w:val="center"/>
            <w:hideMark/>
          </w:tcPr>
          <w:p w14:paraId="045536DF"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Change </w:t>
            </w:r>
          </w:p>
        </w:tc>
        <w:tc>
          <w:tcPr>
            <w:tcW w:w="660" w:type="dxa"/>
            <w:tcBorders>
              <w:top w:val="nil"/>
              <w:left w:val="nil"/>
              <w:bottom w:val="single" w:sz="4" w:space="0" w:color="auto"/>
              <w:right w:val="single" w:sz="4" w:space="0" w:color="auto"/>
            </w:tcBorders>
            <w:shd w:val="clear" w:color="000000" w:fill="D9D9D9"/>
            <w:vAlign w:val="center"/>
            <w:hideMark/>
          </w:tcPr>
          <w:p w14:paraId="5426C268"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2000-2009</w:t>
            </w:r>
          </w:p>
        </w:tc>
        <w:tc>
          <w:tcPr>
            <w:tcW w:w="660" w:type="dxa"/>
            <w:tcBorders>
              <w:top w:val="nil"/>
              <w:left w:val="nil"/>
              <w:bottom w:val="single" w:sz="4" w:space="0" w:color="auto"/>
              <w:right w:val="single" w:sz="4" w:space="0" w:color="auto"/>
            </w:tcBorders>
            <w:shd w:val="clear" w:color="000000" w:fill="D9D9D9"/>
            <w:vAlign w:val="center"/>
            <w:hideMark/>
          </w:tcPr>
          <w:p w14:paraId="6DFCEEDD"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2010-2020</w:t>
            </w:r>
          </w:p>
        </w:tc>
        <w:tc>
          <w:tcPr>
            <w:tcW w:w="793" w:type="dxa"/>
            <w:tcBorders>
              <w:top w:val="nil"/>
              <w:left w:val="nil"/>
              <w:bottom w:val="single" w:sz="4" w:space="0" w:color="auto"/>
              <w:right w:val="single" w:sz="4" w:space="0" w:color="auto"/>
            </w:tcBorders>
            <w:shd w:val="clear" w:color="000000" w:fill="D9D9D9"/>
            <w:vAlign w:val="center"/>
            <w:hideMark/>
          </w:tcPr>
          <w:p w14:paraId="1B648162" w14:textId="77777777" w:rsidR="00453E93" w:rsidRPr="009B6D93" w:rsidRDefault="00453E93" w:rsidP="00DA65AF">
            <w:pPr>
              <w:jc w:val="center"/>
              <w:rPr>
                <w:rFonts w:ascii="Calibri" w:eastAsia="Times New Roman" w:hAnsi="Calibri" w:cs="Calibri"/>
                <w:color w:val="000000"/>
                <w:sz w:val="20"/>
                <w:szCs w:val="20"/>
              </w:rPr>
            </w:pPr>
            <w:r w:rsidRPr="009B6D93">
              <w:rPr>
                <w:rFonts w:ascii="Calibri" w:eastAsia="Times New Roman" w:hAnsi="Calibri" w:cs="Calibri"/>
                <w:color w:val="000000"/>
                <w:sz w:val="20"/>
                <w:szCs w:val="20"/>
              </w:rPr>
              <w:t>Change</w:t>
            </w:r>
          </w:p>
        </w:tc>
      </w:tr>
      <w:tr w:rsidR="00E47A76" w:rsidRPr="009B6D93" w14:paraId="23B3500B" w14:textId="77777777" w:rsidTr="00E47A76">
        <w:trPr>
          <w:trHeight w:val="557"/>
        </w:trPr>
        <w:tc>
          <w:tcPr>
            <w:tcW w:w="2934" w:type="dxa"/>
            <w:tcBorders>
              <w:top w:val="nil"/>
              <w:left w:val="single" w:sz="4" w:space="0" w:color="auto"/>
              <w:bottom w:val="single" w:sz="4" w:space="0" w:color="auto"/>
              <w:right w:val="single" w:sz="4" w:space="0" w:color="auto"/>
            </w:tcBorders>
            <w:shd w:val="clear" w:color="auto" w:fill="auto"/>
            <w:vAlign w:val="center"/>
            <w:hideMark/>
          </w:tcPr>
          <w:p w14:paraId="7B8CF1E5" w14:textId="77777777" w:rsidR="00453E93" w:rsidRPr="009B6D93" w:rsidRDefault="00453E93" w:rsidP="00DA65AF">
            <w:pPr>
              <w:rPr>
                <w:rFonts w:ascii="Calibri" w:eastAsia="Times New Roman" w:hAnsi="Calibri" w:cs="Calibri"/>
                <w:color w:val="000000"/>
                <w:sz w:val="20"/>
                <w:szCs w:val="20"/>
              </w:rPr>
            </w:pPr>
            <w:r w:rsidRPr="009B6D93">
              <w:rPr>
                <w:rFonts w:ascii="Calibri" w:eastAsia="Times New Roman" w:hAnsi="Calibri" w:cs="Calibri"/>
                <w:color w:val="000000"/>
                <w:sz w:val="20"/>
                <w:szCs w:val="20"/>
              </w:rPr>
              <w:t>[Gentamicin] -&gt; [Trimethoprim-Sulfamethoxazole]</w:t>
            </w:r>
          </w:p>
        </w:tc>
        <w:tc>
          <w:tcPr>
            <w:tcW w:w="660" w:type="dxa"/>
            <w:tcBorders>
              <w:top w:val="nil"/>
              <w:left w:val="nil"/>
              <w:bottom w:val="single" w:sz="4" w:space="0" w:color="auto"/>
              <w:right w:val="single" w:sz="4" w:space="0" w:color="auto"/>
            </w:tcBorders>
            <w:shd w:val="clear" w:color="auto" w:fill="auto"/>
            <w:noWrap/>
            <w:vAlign w:val="center"/>
            <w:hideMark/>
          </w:tcPr>
          <w:p w14:paraId="6928E67C"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0.17</w:t>
            </w:r>
          </w:p>
        </w:tc>
        <w:tc>
          <w:tcPr>
            <w:tcW w:w="660" w:type="dxa"/>
            <w:tcBorders>
              <w:top w:val="nil"/>
              <w:left w:val="nil"/>
              <w:bottom w:val="single" w:sz="4" w:space="0" w:color="auto"/>
              <w:right w:val="single" w:sz="4" w:space="0" w:color="auto"/>
            </w:tcBorders>
            <w:shd w:val="clear" w:color="auto" w:fill="auto"/>
            <w:noWrap/>
            <w:vAlign w:val="center"/>
            <w:hideMark/>
          </w:tcPr>
          <w:p w14:paraId="611F0C78"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0.18</w:t>
            </w:r>
          </w:p>
        </w:tc>
        <w:tc>
          <w:tcPr>
            <w:tcW w:w="1095" w:type="dxa"/>
            <w:tcBorders>
              <w:top w:val="nil"/>
              <w:left w:val="nil"/>
              <w:bottom w:val="single" w:sz="4" w:space="0" w:color="auto"/>
              <w:right w:val="single" w:sz="4" w:space="0" w:color="auto"/>
            </w:tcBorders>
            <w:shd w:val="clear" w:color="auto" w:fill="auto"/>
            <w:noWrap/>
            <w:vAlign w:val="center"/>
            <w:hideMark/>
          </w:tcPr>
          <w:p w14:paraId="7F2E473C"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4%</w:t>
            </w:r>
          </w:p>
        </w:tc>
        <w:tc>
          <w:tcPr>
            <w:tcW w:w="660" w:type="dxa"/>
            <w:tcBorders>
              <w:top w:val="nil"/>
              <w:left w:val="nil"/>
              <w:bottom w:val="single" w:sz="4" w:space="0" w:color="auto"/>
              <w:right w:val="single" w:sz="4" w:space="0" w:color="auto"/>
            </w:tcBorders>
            <w:shd w:val="clear" w:color="auto" w:fill="auto"/>
            <w:noWrap/>
            <w:vAlign w:val="center"/>
            <w:hideMark/>
          </w:tcPr>
          <w:p w14:paraId="2D6FBB5D"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0.91</w:t>
            </w:r>
          </w:p>
        </w:tc>
        <w:tc>
          <w:tcPr>
            <w:tcW w:w="727" w:type="dxa"/>
            <w:tcBorders>
              <w:top w:val="nil"/>
              <w:left w:val="nil"/>
              <w:bottom w:val="single" w:sz="4" w:space="0" w:color="auto"/>
              <w:right w:val="single" w:sz="4" w:space="0" w:color="auto"/>
            </w:tcBorders>
            <w:shd w:val="clear" w:color="auto" w:fill="auto"/>
            <w:noWrap/>
            <w:vAlign w:val="center"/>
            <w:hideMark/>
          </w:tcPr>
          <w:p w14:paraId="3273AE49"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0.93</w:t>
            </w:r>
          </w:p>
        </w:tc>
        <w:tc>
          <w:tcPr>
            <w:tcW w:w="793" w:type="dxa"/>
            <w:tcBorders>
              <w:top w:val="nil"/>
              <w:left w:val="nil"/>
              <w:bottom w:val="single" w:sz="4" w:space="0" w:color="auto"/>
              <w:right w:val="single" w:sz="4" w:space="0" w:color="auto"/>
            </w:tcBorders>
            <w:shd w:val="clear" w:color="auto" w:fill="auto"/>
            <w:noWrap/>
            <w:vAlign w:val="center"/>
            <w:hideMark/>
          </w:tcPr>
          <w:p w14:paraId="1AF1F5A5"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3%</w:t>
            </w:r>
          </w:p>
        </w:tc>
        <w:tc>
          <w:tcPr>
            <w:tcW w:w="660" w:type="dxa"/>
            <w:tcBorders>
              <w:top w:val="nil"/>
              <w:left w:val="nil"/>
              <w:bottom w:val="single" w:sz="4" w:space="0" w:color="auto"/>
              <w:right w:val="single" w:sz="4" w:space="0" w:color="auto"/>
            </w:tcBorders>
            <w:shd w:val="clear" w:color="auto" w:fill="auto"/>
            <w:noWrap/>
            <w:vAlign w:val="center"/>
            <w:hideMark/>
          </w:tcPr>
          <w:p w14:paraId="4F698D96"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2.55</w:t>
            </w:r>
          </w:p>
        </w:tc>
        <w:tc>
          <w:tcPr>
            <w:tcW w:w="660" w:type="dxa"/>
            <w:tcBorders>
              <w:top w:val="nil"/>
              <w:left w:val="nil"/>
              <w:bottom w:val="single" w:sz="4" w:space="0" w:color="auto"/>
              <w:right w:val="single" w:sz="4" w:space="0" w:color="auto"/>
            </w:tcBorders>
            <w:shd w:val="clear" w:color="auto" w:fill="auto"/>
            <w:noWrap/>
            <w:vAlign w:val="center"/>
            <w:hideMark/>
          </w:tcPr>
          <w:p w14:paraId="1F699ABF"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1.89</w:t>
            </w:r>
          </w:p>
        </w:tc>
        <w:tc>
          <w:tcPr>
            <w:tcW w:w="793" w:type="dxa"/>
            <w:tcBorders>
              <w:top w:val="nil"/>
              <w:left w:val="nil"/>
              <w:bottom w:val="single" w:sz="4" w:space="0" w:color="auto"/>
              <w:right w:val="single" w:sz="4" w:space="0" w:color="auto"/>
            </w:tcBorders>
            <w:shd w:val="clear" w:color="auto" w:fill="auto"/>
            <w:noWrap/>
            <w:vAlign w:val="center"/>
            <w:hideMark/>
          </w:tcPr>
          <w:p w14:paraId="31625067"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-26%</w:t>
            </w:r>
          </w:p>
        </w:tc>
      </w:tr>
      <w:tr w:rsidR="00E47A76" w:rsidRPr="009B6D93" w14:paraId="7FE1ADDD" w14:textId="77777777" w:rsidTr="00E47A76">
        <w:trPr>
          <w:trHeight w:val="557"/>
        </w:trPr>
        <w:tc>
          <w:tcPr>
            <w:tcW w:w="2934" w:type="dxa"/>
            <w:tcBorders>
              <w:top w:val="nil"/>
              <w:left w:val="single" w:sz="4" w:space="0" w:color="auto"/>
              <w:bottom w:val="single" w:sz="4" w:space="0" w:color="auto"/>
              <w:right w:val="single" w:sz="4" w:space="0" w:color="auto"/>
            </w:tcBorders>
            <w:shd w:val="clear" w:color="auto" w:fill="auto"/>
            <w:vAlign w:val="center"/>
            <w:hideMark/>
          </w:tcPr>
          <w:p w14:paraId="31127A8F" w14:textId="77777777" w:rsidR="00453E93" w:rsidRPr="009B6D93" w:rsidRDefault="00453E93" w:rsidP="00DA65AF">
            <w:pPr>
              <w:rPr>
                <w:rFonts w:ascii="Calibri" w:eastAsia="Times New Roman" w:hAnsi="Calibri" w:cs="Calibri"/>
                <w:color w:val="000000"/>
                <w:sz w:val="20"/>
                <w:szCs w:val="20"/>
              </w:rPr>
            </w:pPr>
            <w:r w:rsidRPr="009B6D93">
              <w:rPr>
                <w:rFonts w:ascii="Calibri" w:eastAsia="Times New Roman" w:hAnsi="Calibri" w:cs="Calibri"/>
                <w:color w:val="000000"/>
                <w:sz w:val="20"/>
                <w:szCs w:val="20"/>
              </w:rPr>
              <w:t>[Chloramphenicol] -&gt; [Trimethoprim-Sulfamethoxazole]</w:t>
            </w:r>
          </w:p>
        </w:tc>
        <w:tc>
          <w:tcPr>
            <w:tcW w:w="660" w:type="dxa"/>
            <w:tcBorders>
              <w:top w:val="nil"/>
              <w:left w:val="nil"/>
              <w:bottom w:val="single" w:sz="4" w:space="0" w:color="auto"/>
              <w:right w:val="single" w:sz="4" w:space="0" w:color="auto"/>
            </w:tcBorders>
            <w:shd w:val="clear" w:color="auto" w:fill="auto"/>
            <w:noWrap/>
            <w:vAlign w:val="center"/>
            <w:hideMark/>
          </w:tcPr>
          <w:p w14:paraId="2CF47B25"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0.16</w:t>
            </w:r>
          </w:p>
        </w:tc>
        <w:tc>
          <w:tcPr>
            <w:tcW w:w="660" w:type="dxa"/>
            <w:tcBorders>
              <w:top w:val="nil"/>
              <w:left w:val="nil"/>
              <w:bottom w:val="single" w:sz="4" w:space="0" w:color="auto"/>
              <w:right w:val="single" w:sz="4" w:space="0" w:color="auto"/>
            </w:tcBorders>
            <w:shd w:val="clear" w:color="auto" w:fill="auto"/>
            <w:noWrap/>
            <w:vAlign w:val="center"/>
            <w:hideMark/>
          </w:tcPr>
          <w:p w14:paraId="3A2500F3"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0.19</w:t>
            </w:r>
          </w:p>
        </w:tc>
        <w:tc>
          <w:tcPr>
            <w:tcW w:w="1095" w:type="dxa"/>
            <w:tcBorders>
              <w:top w:val="nil"/>
              <w:left w:val="nil"/>
              <w:bottom w:val="single" w:sz="4" w:space="0" w:color="auto"/>
              <w:right w:val="single" w:sz="4" w:space="0" w:color="auto"/>
            </w:tcBorders>
            <w:shd w:val="clear" w:color="auto" w:fill="auto"/>
            <w:noWrap/>
            <w:vAlign w:val="center"/>
            <w:hideMark/>
          </w:tcPr>
          <w:p w14:paraId="38A24132"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26%</w:t>
            </w:r>
          </w:p>
        </w:tc>
        <w:tc>
          <w:tcPr>
            <w:tcW w:w="660" w:type="dxa"/>
            <w:tcBorders>
              <w:top w:val="nil"/>
              <w:left w:val="nil"/>
              <w:bottom w:val="single" w:sz="4" w:space="0" w:color="auto"/>
              <w:right w:val="single" w:sz="4" w:space="0" w:color="auto"/>
            </w:tcBorders>
            <w:shd w:val="clear" w:color="auto" w:fill="auto"/>
            <w:noWrap/>
            <w:vAlign w:val="center"/>
            <w:hideMark/>
          </w:tcPr>
          <w:p w14:paraId="43ABE99D"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0.90</w:t>
            </w:r>
          </w:p>
        </w:tc>
        <w:tc>
          <w:tcPr>
            <w:tcW w:w="727" w:type="dxa"/>
            <w:tcBorders>
              <w:top w:val="nil"/>
              <w:left w:val="nil"/>
              <w:bottom w:val="single" w:sz="4" w:space="0" w:color="auto"/>
              <w:right w:val="single" w:sz="4" w:space="0" w:color="auto"/>
            </w:tcBorders>
            <w:shd w:val="clear" w:color="auto" w:fill="auto"/>
            <w:noWrap/>
            <w:vAlign w:val="center"/>
            <w:hideMark/>
          </w:tcPr>
          <w:p w14:paraId="352E0CB2"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1.00</w:t>
            </w:r>
          </w:p>
        </w:tc>
        <w:tc>
          <w:tcPr>
            <w:tcW w:w="793" w:type="dxa"/>
            <w:tcBorders>
              <w:top w:val="nil"/>
              <w:left w:val="nil"/>
              <w:bottom w:val="single" w:sz="4" w:space="0" w:color="auto"/>
              <w:right w:val="single" w:sz="4" w:space="0" w:color="auto"/>
            </w:tcBorders>
            <w:shd w:val="clear" w:color="auto" w:fill="auto"/>
            <w:noWrap/>
            <w:vAlign w:val="center"/>
            <w:hideMark/>
          </w:tcPr>
          <w:p w14:paraId="42A9C847"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11%</w:t>
            </w:r>
          </w:p>
        </w:tc>
        <w:tc>
          <w:tcPr>
            <w:tcW w:w="660" w:type="dxa"/>
            <w:tcBorders>
              <w:top w:val="nil"/>
              <w:left w:val="nil"/>
              <w:bottom w:val="single" w:sz="4" w:space="0" w:color="auto"/>
              <w:right w:val="single" w:sz="4" w:space="0" w:color="auto"/>
            </w:tcBorders>
            <w:shd w:val="clear" w:color="auto" w:fill="auto"/>
            <w:noWrap/>
            <w:vAlign w:val="center"/>
            <w:hideMark/>
          </w:tcPr>
          <w:p w14:paraId="06752DCE"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2.53</w:t>
            </w:r>
          </w:p>
        </w:tc>
        <w:tc>
          <w:tcPr>
            <w:tcW w:w="660" w:type="dxa"/>
            <w:tcBorders>
              <w:top w:val="nil"/>
              <w:left w:val="nil"/>
              <w:bottom w:val="single" w:sz="4" w:space="0" w:color="auto"/>
              <w:right w:val="single" w:sz="4" w:space="0" w:color="auto"/>
            </w:tcBorders>
            <w:shd w:val="clear" w:color="auto" w:fill="auto"/>
            <w:noWrap/>
            <w:vAlign w:val="center"/>
            <w:hideMark/>
          </w:tcPr>
          <w:p w14:paraId="586ADB6D"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2.03</w:t>
            </w:r>
          </w:p>
        </w:tc>
        <w:tc>
          <w:tcPr>
            <w:tcW w:w="793" w:type="dxa"/>
            <w:tcBorders>
              <w:top w:val="nil"/>
              <w:left w:val="nil"/>
              <w:bottom w:val="single" w:sz="4" w:space="0" w:color="auto"/>
              <w:right w:val="single" w:sz="4" w:space="0" w:color="auto"/>
            </w:tcBorders>
            <w:shd w:val="clear" w:color="auto" w:fill="auto"/>
            <w:noWrap/>
            <w:vAlign w:val="center"/>
            <w:hideMark/>
          </w:tcPr>
          <w:p w14:paraId="1670C927"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-20%</w:t>
            </w:r>
          </w:p>
        </w:tc>
      </w:tr>
      <w:tr w:rsidR="00E47A76" w:rsidRPr="009B6D93" w14:paraId="6A0C0BEE" w14:textId="77777777" w:rsidTr="00E47A76">
        <w:trPr>
          <w:trHeight w:val="557"/>
        </w:trPr>
        <w:tc>
          <w:tcPr>
            <w:tcW w:w="2934" w:type="dxa"/>
            <w:tcBorders>
              <w:top w:val="nil"/>
              <w:left w:val="single" w:sz="4" w:space="0" w:color="auto"/>
              <w:bottom w:val="single" w:sz="4" w:space="0" w:color="auto"/>
              <w:right w:val="single" w:sz="4" w:space="0" w:color="auto"/>
            </w:tcBorders>
            <w:shd w:val="clear" w:color="auto" w:fill="auto"/>
            <w:vAlign w:val="center"/>
            <w:hideMark/>
          </w:tcPr>
          <w:p w14:paraId="0FD7E92E" w14:textId="77777777" w:rsidR="00453E93" w:rsidRPr="009B6D93" w:rsidRDefault="00453E93" w:rsidP="00DA65AF">
            <w:pPr>
              <w:rPr>
                <w:rFonts w:ascii="Calibri" w:eastAsia="Times New Roman" w:hAnsi="Calibri" w:cs="Calibri"/>
                <w:color w:val="000000"/>
                <w:sz w:val="20"/>
                <w:szCs w:val="20"/>
              </w:rPr>
            </w:pPr>
            <w:r w:rsidRPr="009B6D93">
              <w:rPr>
                <w:rFonts w:ascii="Calibri" w:eastAsia="Times New Roman" w:hAnsi="Calibri" w:cs="Calibri"/>
                <w:color w:val="000000"/>
                <w:sz w:val="20"/>
                <w:szCs w:val="20"/>
              </w:rPr>
              <w:lastRenderedPageBreak/>
              <w:t>[Gentamicin] -&gt; [Tetracycline]</w:t>
            </w:r>
          </w:p>
        </w:tc>
        <w:tc>
          <w:tcPr>
            <w:tcW w:w="660" w:type="dxa"/>
            <w:tcBorders>
              <w:top w:val="nil"/>
              <w:left w:val="nil"/>
              <w:bottom w:val="single" w:sz="4" w:space="0" w:color="auto"/>
              <w:right w:val="single" w:sz="4" w:space="0" w:color="auto"/>
            </w:tcBorders>
            <w:shd w:val="clear" w:color="auto" w:fill="auto"/>
            <w:noWrap/>
            <w:vAlign w:val="center"/>
            <w:hideMark/>
          </w:tcPr>
          <w:p w14:paraId="691940C8"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0.12</w:t>
            </w:r>
          </w:p>
        </w:tc>
        <w:tc>
          <w:tcPr>
            <w:tcW w:w="660" w:type="dxa"/>
            <w:tcBorders>
              <w:top w:val="nil"/>
              <w:left w:val="nil"/>
              <w:bottom w:val="single" w:sz="4" w:space="0" w:color="auto"/>
              <w:right w:val="single" w:sz="4" w:space="0" w:color="auto"/>
            </w:tcBorders>
            <w:shd w:val="clear" w:color="auto" w:fill="auto"/>
            <w:noWrap/>
            <w:vAlign w:val="center"/>
            <w:hideMark/>
          </w:tcPr>
          <w:p w14:paraId="08D725E8"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0.18</w:t>
            </w:r>
          </w:p>
        </w:tc>
        <w:tc>
          <w:tcPr>
            <w:tcW w:w="1095" w:type="dxa"/>
            <w:tcBorders>
              <w:top w:val="nil"/>
              <w:left w:val="nil"/>
              <w:bottom w:val="single" w:sz="4" w:space="0" w:color="auto"/>
              <w:right w:val="single" w:sz="4" w:space="0" w:color="auto"/>
            </w:tcBorders>
            <w:shd w:val="clear" w:color="auto" w:fill="auto"/>
            <w:noWrap/>
            <w:vAlign w:val="center"/>
            <w:hideMark/>
          </w:tcPr>
          <w:p w14:paraId="40D5E250"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50%</w:t>
            </w:r>
          </w:p>
        </w:tc>
        <w:tc>
          <w:tcPr>
            <w:tcW w:w="660" w:type="dxa"/>
            <w:tcBorders>
              <w:top w:val="nil"/>
              <w:left w:val="nil"/>
              <w:bottom w:val="single" w:sz="4" w:space="0" w:color="auto"/>
              <w:right w:val="single" w:sz="4" w:space="0" w:color="auto"/>
            </w:tcBorders>
            <w:shd w:val="clear" w:color="auto" w:fill="auto"/>
            <w:noWrap/>
            <w:vAlign w:val="center"/>
            <w:hideMark/>
          </w:tcPr>
          <w:p w14:paraId="6857F745"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0.64</w:t>
            </w:r>
          </w:p>
        </w:tc>
        <w:tc>
          <w:tcPr>
            <w:tcW w:w="727" w:type="dxa"/>
            <w:tcBorders>
              <w:top w:val="nil"/>
              <w:left w:val="nil"/>
              <w:bottom w:val="single" w:sz="4" w:space="0" w:color="auto"/>
              <w:right w:val="single" w:sz="4" w:space="0" w:color="auto"/>
            </w:tcBorders>
            <w:shd w:val="clear" w:color="auto" w:fill="auto"/>
            <w:noWrap/>
            <w:vAlign w:val="center"/>
            <w:hideMark/>
          </w:tcPr>
          <w:p w14:paraId="11B5F49A"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0.87</w:t>
            </w:r>
          </w:p>
        </w:tc>
        <w:tc>
          <w:tcPr>
            <w:tcW w:w="793" w:type="dxa"/>
            <w:tcBorders>
              <w:top w:val="nil"/>
              <w:left w:val="nil"/>
              <w:bottom w:val="single" w:sz="4" w:space="0" w:color="auto"/>
              <w:right w:val="single" w:sz="4" w:space="0" w:color="auto"/>
            </w:tcBorders>
            <w:shd w:val="clear" w:color="auto" w:fill="auto"/>
            <w:noWrap/>
            <w:vAlign w:val="center"/>
            <w:hideMark/>
          </w:tcPr>
          <w:p w14:paraId="0C7565F4"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36%</w:t>
            </w:r>
          </w:p>
        </w:tc>
        <w:tc>
          <w:tcPr>
            <w:tcW w:w="660" w:type="dxa"/>
            <w:tcBorders>
              <w:top w:val="nil"/>
              <w:left w:val="nil"/>
              <w:bottom w:val="single" w:sz="4" w:space="0" w:color="auto"/>
              <w:right w:val="single" w:sz="4" w:space="0" w:color="auto"/>
            </w:tcBorders>
            <w:shd w:val="clear" w:color="auto" w:fill="auto"/>
            <w:noWrap/>
            <w:vAlign w:val="center"/>
            <w:hideMark/>
          </w:tcPr>
          <w:p w14:paraId="0ED5095A"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2.89</w:t>
            </w:r>
          </w:p>
        </w:tc>
        <w:tc>
          <w:tcPr>
            <w:tcW w:w="660" w:type="dxa"/>
            <w:tcBorders>
              <w:top w:val="nil"/>
              <w:left w:val="nil"/>
              <w:bottom w:val="single" w:sz="4" w:space="0" w:color="auto"/>
              <w:right w:val="single" w:sz="4" w:space="0" w:color="auto"/>
            </w:tcBorders>
            <w:shd w:val="clear" w:color="auto" w:fill="auto"/>
            <w:noWrap/>
            <w:vAlign w:val="center"/>
            <w:hideMark/>
          </w:tcPr>
          <w:p w14:paraId="1DD46EA8"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3.11</w:t>
            </w:r>
          </w:p>
        </w:tc>
        <w:tc>
          <w:tcPr>
            <w:tcW w:w="793" w:type="dxa"/>
            <w:tcBorders>
              <w:top w:val="nil"/>
              <w:left w:val="nil"/>
              <w:bottom w:val="single" w:sz="4" w:space="0" w:color="auto"/>
              <w:right w:val="single" w:sz="4" w:space="0" w:color="auto"/>
            </w:tcBorders>
            <w:shd w:val="clear" w:color="auto" w:fill="auto"/>
            <w:noWrap/>
            <w:vAlign w:val="center"/>
            <w:hideMark/>
          </w:tcPr>
          <w:p w14:paraId="79A5D5E8"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8%</w:t>
            </w:r>
          </w:p>
        </w:tc>
      </w:tr>
      <w:tr w:rsidR="00E47A76" w:rsidRPr="009B6D93" w14:paraId="186F727A" w14:textId="77777777" w:rsidTr="00E47A76">
        <w:trPr>
          <w:trHeight w:val="557"/>
        </w:trPr>
        <w:tc>
          <w:tcPr>
            <w:tcW w:w="2934" w:type="dxa"/>
            <w:tcBorders>
              <w:top w:val="nil"/>
              <w:left w:val="single" w:sz="4" w:space="0" w:color="auto"/>
              <w:bottom w:val="single" w:sz="4" w:space="0" w:color="auto"/>
              <w:right w:val="single" w:sz="4" w:space="0" w:color="auto"/>
            </w:tcBorders>
            <w:shd w:val="clear" w:color="auto" w:fill="auto"/>
            <w:vAlign w:val="center"/>
            <w:hideMark/>
          </w:tcPr>
          <w:p w14:paraId="6B32A3F7" w14:textId="77777777" w:rsidR="00453E93" w:rsidRPr="009B6D93" w:rsidRDefault="00453E93" w:rsidP="00DA65AF">
            <w:pPr>
              <w:rPr>
                <w:rFonts w:ascii="Calibri" w:eastAsia="Times New Roman" w:hAnsi="Calibri" w:cs="Calibri"/>
                <w:color w:val="000000"/>
                <w:sz w:val="20"/>
                <w:szCs w:val="20"/>
              </w:rPr>
            </w:pPr>
            <w:r w:rsidRPr="009B6D93">
              <w:rPr>
                <w:rFonts w:ascii="Calibri" w:eastAsia="Times New Roman" w:hAnsi="Calibri" w:cs="Calibri"/>
                <w:color w:val="000000"/>
                <w:sz w:val="20"/>
                <w:szCs w:val="20"/>
              </w:rPr>
              <w:t>[Chloramphenicol] -&gt; [Tetracycline]</w:t>
            </w:r>
          </w:p>
        </w:tc>
        <w:tc>
          <w:tcPr>
            <w:tcW w:w="660" w:type="dxa"/>
            <w:tcBorders>
              <w:top w:val="nil"/>
              <w:left w:val="nil"/>
              <w:bottom w:val="single" w:sz="4" w:space="0" w:color="auto"/>
              <w:right w:val="single" w:sz="4" w:space="0" w:color="auto"/>
            </w:tcBorders>
            <w:shd w:val="clear" w:color="auto" w:fill="auto"/>
            <w:noWrap/>
            <w:vAlign w:val="center"/>
            <w:hideMark/>
          </w:tcPr>
          <w:p w14:paraId="10C93A43"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0.10</w:t>
            </w:r>
          </w:p>
        </w:tc>
        <w:tc>
          <w:tcPr>
            <w:tcW w:w="660" w:type="dxa"/>
            <w:tcBorders>
              <w:top w:val="nil"/>
              <w:left w:val="nil"/>
              <w:bottom w:val="single" w:sz="4" w:space="0" w:color="auto"/>
              <w:right w:val="single" w:sz="4" w:space="0" w:color="auto"/>
            </w:tcBorders>
            <w:shd w:val="clear" w:color="auto" w:fill="auto"/>
            <w:noWrap/>
            <w:vAlign w:val="center"/>
            <w:hideMark/>
          </w:tcPr>
          <w:p w14:paraId="12CCD5D0"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0.16</w:t>
            </w:r>
          </w:p>
        </w:tc>
        <w:tc>
          <w:tcPr>
            <w:tcW w:w="1095" w:type="dxa"/>
            <w:tcBorders>
              <w:top w:val="nil"/>
              <w:left w:val="nil"/>
              <w:bottom w:val="single" w:sz="4" w:space="0" w:color="auto"/>
              <w:right w:val="single" w:sz="4" w:space="0" w:color="auto"/>
            </w:tcBorders>
            <w:shd w:val="clear" w:color="auto" w:fill="auto"/>
            <w:noWrap/>
            <w:vAlign w:val="center"/>
            <w:hideMark/>
          </w:tcPr>
          <w:p w14:paraId="57334C40"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62%</w:t>
            </w:r>
          </w:p>
        </w:tc>
        <w:tc>
          <w:tcPr>
            <w:tcW w:w="660" w:type="dxa"/>
            <w:tcBorders>
              <w:top w:val="nil"/>
              <w:left w:val="nil"/>
              <w:bottom w:val="single" w:sz="4" w:space="0" w:color="auto"/>
              <w:right w:val="single" w:sz="4" w:space="0" w:color="auto"/>
            </w:tcBorders>
            <w:shd w:val="clear" w:color="auto" w:fill="auto"/>
            <w:noWrap/>
            <w:vAlign w:val="center"/>
            <w:hideMark/>
          </w:tcPr>
          <w:p w14:paraId="66011C39"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0.60</w:t>
            </w:r>
          </w:p>
        </w:tc>
        <w:tc>
          <w:tcPr>
            <w:tcW w:w="727" w:type="dxa"/>
            <w:tcBorders>
              <w:top w:val="nil"/>
              <w:left w:val="nil"/>
              <w:bottom w:val="single" w:sz="4" w:space="0" w:color="auto"/>
              <w:right w:val="single" w:sz="4" w:space="0" w:color="auto"/>
            </w:tcBorders>
            <w:shd w:val="clear" w:color="auto" w:fill="auto"/>
            <w:noWrap/>
            <w:vAlign w:val="center"/>
            <w:hideMark/>
          </w:tcPr>
          <w:p w14:paraId="53A4A2E7"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0.80</w:t>
            </w:r>
          </w:p>
        </w:tc>
        <w:tc>
          <w:tcPr>
            <w:tcW w:w="793" w:type="dxa"/>
            <w:tcBorders>
              <w:top w:val="nil"/>
              <w:left w:val="nil"/>
              <w:bottom w:val="single" w:sz="4" w:space="0" w:color="auto"/>
              <w:right w:val="single" w:sz="4" w:space="0" w:color="auto"/>
            </w:tcBorders>
            <w:shd w:val="clear" w:color="auto" w:fill="auto"/>
            <w:noWrap/>
            <w:vAlign w:val="center"/>
            <w:hideMark/>
          </w:tcPr>
          <w:p w14:paraId="6E0A5CD8"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33%</w:t>
            </w:r>
          </w:p>
        </w:tc>
        <w:tc>
          <w:tcPr>
            <w:tcW w:w="660" w:type="dxa"/>
            <w:tcBorders>
              <w:top w:val="nil"/>
              <w:left w:val="nil"/>
              <w:bottom w:val="single" w:sz="4" w:space="0" w:color="auto"/>
              <w:right w:val="single" w:sz="4" w:space="0" w:color="auto"/>
            </w:tcBorders>
            <w:shd w:val="clear" w:color="auto" w:fill="auto"/>
            <w:noWrap/>
            <w:vAlign w:val="center"/>
            <w:hideMark/>
          </w:tcPr>
          <w:p w14:paraId="1E98BE03"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2.72</w:t>
            </w:r>
          </w:p>
        </w:tc>
        <w:tc>
          <w:tcPr>
            <w:tcW w:w="660" w:type="dxa"/>
            <w:tcBorders>
              <w:top w:val="nil"/>
              <w:left w:val="nil"/>
              <w:bottom w:val="single" w:sz="4" w:space="0" w:color="auto"/>
              <w:right w:val="single" w:sz="4" w:space="0" w:color="auto"/>
            </w:tcBorders>
            <w:shd w:val="clear" w:color="auto" w:fill="auto"/>
            <w:noWrap/>
            <w:vAlign w:val="center"/>
            <w:hideMark/>
          </w:tcPr>
          <w:p w14:paraId="64BE3029"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2.87</w:t>
            </w:r>
          </w:p>
        </w:tc>
        <w:tc>
          <w:tcPr>
            <w:tcW w:w="793" w:type="dxa"/>
            <w:tcBorders>
              <w:top w:val="nil"/>
              <w:left w:val="nil"/>
              <w:bottom w:val="single" w:sz="4" w:space="0" w:color="auto"/>
              <w:right w:val="single" w:sz="4" w:space="0" w:color="auto"/>
            </w:tcBorders>
            <w:shd w:val="clear" w:color="auto" w:fill="auto"/>
            <w:noWrap/>
            <w:vAlign w:val="center"/>
            <w:hideMark/>
          </w:tcPr>
          <w:p w14:paraId="6F4A8223"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5%</w:t>
            </w:r>
          </w:p>
        </w:tc>
      </w:tr>
      <w:tr w:rsidR="00E47A76" w:rsidRPr="009B6D93" w14:paraId="002F75E9" w14:textId="77777777" w:rsidTr="00E47A76">
        <w:trPr>
          <w:trHeight w:val="557"/>
        </w:trPr>
        <w:tc>
          <w:tcPr>
            <w:tcW w:w="2934" w:type="dxa"/>
            <w:tcBorders>
              <w:top w:val="nil"/>
              <w:left w:val="single" w:sz="4" w:space="0" w:color="auto"/>
              <w:bottom w:val="single" w:sz="4" w:space="0" w:color="auto"/>
              <w:right w:val="single" w:sz="4" w:space="0" w:color="auto"/>
            </w:tcBorders>
            <w:shd w:val="clear" w:color="auto" w:fill="auto"/>
            <w:vAlign w:val="center"/>
            <w:hideMark/>
          </w:tcPr>
          <w:p w14:paraId="06876C3E" w14:textId="77777777" w:rsidR="00453E93" w:rsidRPr="009B6D93" w:rsidRDefault="00453E93" w:rsidP="00DA65AF">
            <w:pPr>
              <w:rPr>
                <w:rFonts w:ascii="Calibri" w:eastAsia="Times New Roman" w:hAnsi="Calibri" w:cs="Calibri"/>
                <w:color w:val="000000"/>
                <w:sz w:val="20"/>
                <w:szCs w:val="20"/>
              </w:rPr>
            </w:pPr>
            <w:r w:rsidRPr="009B6D93">
              <w:rPr>
                <w:rFonts w:ascii="Calibri" w:eastAsia="Times New Roman" w:hAnsi="Calibri" w:cs="Calibri"/>
                <w:color w:val="000000"/>
                <w:sz w:val="20"/>
                <w:szCs w:val="20"/>
              </w:rPr>
              <w:t>[Enrofloxacin] -&gt; [Trimethoprim-Sulfamethoxazole]</w:t>
            </w:r>
          </w:p>
        </w:tc>
        <w:tc>
          <w:tcPr>
            <w:tcW w:w="660" w:type="dxa"/>
            <w:tcBorders>
              <w:top w:val="nil"/>
              <w:left w:val="nil"/>
              <w:bottom w:val="single" w:sz="4" w:space="0" w:color="auto"/>
              <w:right w:val="single" w:sz="4" w:space="0" w:color="auto"/>
            </w:tcBorders>
            <w:shd w:val="clear" w:color="auto" w:fill="auto"/>
            <w:noWrap/>
            <w:vAlign w:val="center"/>
            <w:hideMark/>
          </w:tcPr>
          <w:p w14:paraId="145049AA"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0.07</w:t>
            </w:r>
          </w:p>
        </w:tc>
        <w:tc>
          <w:tcPr>
            <w:tcW w:w="660" w:type="dxa"/>
            <w:tcBorders>
              <w:top w:val="nil"/>
              <w:left w:val="nil"/>
              <w:bottom w:val="single" w:sz="4" w:space="0" w:color="auto"/>
              <w:right w:val="single" w:sz="4" w:space="0" w:color="auto"/>
            </w:tcBorders>
            <w:shd w:val="clear" w:color="auto" w:fill="auto"/>
            <w:noWrap/>
            <w:vAlign w:val="center"/>
            <w:hideMark/>
          </w:tcPr>
          <w:p w14:paraId="6726A8A4"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0.13</w:t>
            </w:r>
          </w:p>
        </w:tc>
        <w:tc>
          <w:tcPr>
            <w:tcW w:w="1095" w:type="dxa"/>
            <w:tcBorders>
              <w:top w:val="nil"/>
              <w:left w:val="nil"/>
              <w:bottom w:val="single" w:sz="4" w:space="0" w:color="auto"/>
              <w:right w:val="single" w:sz="4" w:space="0" w:color="auto"/>
            </w:tcBorders>
            <w:shd w:val="clear" w:color="auto" w:fill="auto"/>
            <w:noWrap/>
            <w:vAlign w:val="center"/>
            <w:hideMark/>
          </w:tcPr>
          <w:p w14:paraId="51208A06"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89%</w:t>
            </w:r>
          </w:p>
        </w:tc>
        <w:tc>
          <w:tcPr>
            <w:tcW w:w="660" w:type="dxa"/>
            <w:tcBorders>
              <w:top w:val="nil"/>
              <w:left w:val="nil"/>
              <w:bottom w:val="single" w:sz="4" w:space="0" w:color="auto"/>
              <w:right w:val="single" w:sz="4" w:space="0" w:color="auto"/>
            </w:tcBorders>
            <w:shd w:val="clear" w:color="auto" w:fill="auto"/>
            <w:noWrap/>
            <w:vAlign w:val="center"/>
            <w:hideMark/>
          </w:tcPr>
          <w:p w14:paraId="685BD7FA"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1.00</w:t>
            </w:r>
          </w:p>
        </w:tc>
        <w:tc>
          <w:tcPr>
            <w:tcW w:w="727" w:type="dxa"/>
            <w:tcBorders>
              <w:top w:val="nil"/>
              <w:left w:val="nil"/>
              <w:bottom w:val="single" w:sz="4" w:space="0" w:color="auto"/>
              <w:right w:val="single" w:sz="4" w:space="0" w:color="auto"/>
            </w:tcBorders>
            <w:shd w:val="clear" w:color="auto" w:fill="auto"/>
            <w:noWrap/>
            <w:vAlign w:val="center"/>
            <w:hideMark/>
          </w:tcPr>
          <w:p w14:paraId="26797CD2"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1.00</w:t>
            </w:r>
          </w:p>
        </w:tc>
        <w:tc>
          <w:tcPr>
            <w:tcW w:w="793" w:type="dxa"/>
            <w:tcBorders>
              <w:top w:val="nil"/>
              <w:left w:val="nil"/>
              <w:bottom w:val="single" w:sz="4" w:space="0" w:color="auto"/>
              <w:right w:val="single" w:sz="4" w:space="0" w:color="auto"/>
            </w:tcBorders>
            <w:shd w:val="clear" w:color="auto" w:fill="auto"/>
            <w:noWrap/>
            <w:vAlign w:val="center"/>
            <w:hideMark/>
          </w:tcPr>
          <w:p w14:paraId="1DB64674"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w:t>
            </w:r>
          </w:p>
        </w:tc>
        <w:tc>
          <w:tcPr>
            <w:tcW w:w="660" w:type="dxa"/>
            <w:tcBorders>
              <w:top w:val="nil"/>
              <w:left w:val="nil"/>
              <w:bottom w:val="single" w:sz="4" w:space="0" w:color="auto"/>
              <w:right w:val="single" w:sz="4" w:space="0" w:color="auto"/>
            </w:tcBorders>
            <w:shd w:val="clear" w:color="auto" w:fill="auto"/>
            <w:noWrap/>
            <w:vAlign w:val="center"/>
            <w:hideMark/>
          </w:tcPr>
          <w:p w14:paraId="74B99286"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2.81</w:t>
            </w:r>
          </w:p>
        </w:tc>
        <w:tc>
          <w:tcPr>
            <w:tcW w:w="660" w:type="dxa"/>
            <w:tcBorders>
              <w:top w:val="nil"/>
              <w:left w:val="nil"/>
              <w:bottom w:val="single" w:sz="4" w:space="0" w:color="auto"/>
              <w:right w:val="single" w:sz="4" w:space="0" w:color="auto"/>
            </w:tcBorders>
            <w:shd w:val="clear" w:color="auto" w:fill="auto"/>
            <w:noWrap/>
            <w:vAlign w:val="center"/>
            <w:hideMark/>
          </w:tcPr>
          <w:p w14:paraId="0E371C56"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2.03</w:t>
            </w:r>
          </w:p>
        </w:tc>
        <w:tc>
          <w:tcPr>
            <w:tcW w:w="793" w:type="dxa"/>
            <w:tcBorders>
              <w:top w:val="nil"/>
              <w:left w:val="nil"/>
              <w:bottom w:val="single" w:sz="4" w:space="0" w:color="auto"/>
              <w:right w:val="single" w:sz="4" w:space="0" w:color="auto"/>
            </w:tcBorders>
            <w:shd w:val="clear" w:color="auto" w:fill="auto"/>
            <w:noWrap/>
            <w:vAlign w:val="center"/>
            <w:hideMark/>
          </w:tcPr>
          <w:p w14:paraId="7346DA3E"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-28%</w:t>
            </w:r>
          </w:p>
        </w:tc>
      </w:tr>
      <w:tr w:rsidR="00E47A76" w:rsidRPr="009B6D93" w14:paraId="33E2F8E3" w14:textId="77777777" w:rsidTr="00E47A76">
        <w:trPr>
          <w:trHeight w:val="557"/>
        </w:trPr>
        <w:tc>
          <w:tcPr>
            <w:tcW w:w="2934" w:type="dxa"/>
            <w:tcBorders>
              <w:top w:val="nil"/>
              <w:left w:val="single" w:sz="4" w:space="0" w:color="auto"/>
              <w:bottom w:val="single" w:sz="4" w:space="0" w:color="auto"/>
              <w:right w:val="single" w:sz="4" w:space="0" w:color="auto"/>
            </w:tcBorders>
            <w:shd w:val="clear" w:color="auto" w:fill="auto"/>
            <w:vAlign w:val="center"/>
            <w:hideMark/>
          </w:tcPr>
          <w:p w14:paraId="37CB2903" w14:textId="77777777" w:rsidR="00453E93" w:rsidRPr="009B6D93" w:rsidRDefault="00453E93" w:rsidP="00DA65AF">
            <w:pPr>
              <w:rPr>
                <w:rFonts w:ascii="Calibri" w:eastAsia="Times New Roman" w:hAnsi="Calibri" w:cs="Calibri"/>
                <w:color w:val="000000"/>
                <w:sz w:val="20"/>
                <w:szCs w:val="20"/>
              </w:rPr>
            </w:pPr>
            <w:r w:rsidRPr="009B6D93">
              <w:rPr>
                <w:rFonts w:ascii="Calibri" w:eastAsia="Times New Roman" w:hAnsi="Calibri" w:cs="Calibri"/>
                <w:color w:val="000000"/>
                <w:sz w:val="20"/>
                <w:szCs w:val="20"/>
              </w:rPr>
              <w:t>[Tetracycline] -&gt; [Trimethoprim-Sulfamethoxazole]</w:t>
            </w:r>
          </w:p>
        </w:tc>
        <w:tc>
          <w:tcPr>
            <w:tcW w:w="660" w:type="dxa"/>
            <w:tcBorders>
              <w:top w:val="nil"/>
              <w:left w:val="nil"/>
              <w:bottom w:val="single" w:sz="4" w:space="0" w:color="auto"/>
              <w:right w:val="single" w:sz="4" w:space="0" w:color="auto"/>
            </w:tcBorders>
            <w:shd w:val="clear" w:color="auto" w:fill="auto"/>
            <w:noWrap/>
            <w:vAlign w:val="center"/>
            <w:hideMark/>
          </w:tcPr>
          <w:p w14:paraId="07F128DE"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0.17</w:t>
            </w:r>
          </w:p>
        </w:tc>
        <w:tc>
          <w:tcPr>
            <w:tcW w:w="660" w:type="dxa"/>
            <w:tcBorders>
              <w:top w:val="nil"/>
              <w:left w:val="nil"/>
              <w:bottom w:val="single" w:sz="4" w:space="0" w:color="auto"/>
              <w:right w:val="single" w:sz="4" w:space="0" w:color="auto"/>
            </w:tcBorders>
            <w:shd w:val="clear" w:color="auto" w:fill="auto"/>
            <w:noWrap/>
            <w:vAlign w:val="center"/>
            <w:hideMark/>
          </w:tcPr>
          <w:p w14:paraId="49B9872B"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0.27</w:t>
            </w:r>
          </w:p>
        </w:tc>
        <w:tc>
          <w:tcPr>
            <w:tcW w:w="1095" w:type="dxa"/>
            <w:tcBorders>
              <w:top w:val="nil"/>
              <w:left w:val="nil"/>
              <w:bottom w:val="single" w:sz="4" w:space="0" w:color="auto"/>
              <w:right w:val="single" w:sz="4" w:space="0" w:color="auto"/>
            </w:tcBorders>
            <w:shd w:val="clear" w:color="auto" w:fill="auto"/>
            <w:noWrap/>
            <w:vAlign w:val="center"/>
            <w:hideMark/>
          </w:tcPr>
          <w:p w14:paraId="6D835123"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59%</w:t>
            </w:r>
          </w:p>
        </w:tc>
        <w:tc>
          <w:tcPr>
            <w:tcW w:w="660" w:type="dxa"/>
            <w:tcBorders>
              <w:top w:val="nil"/>
              <w:left w:val="nil"/>
              <w:bottom w:val="single" w:sz="4" w:space="0" w:color="auto"/>
              <w:right w:val="single" w:sz="4" w:space="0" w:color="auto"/>
            </w:tcBorders>
            <w:shd w:val="clear" w:color="auto" w:fill="auto"/>
            <w:noWrap/>
            <w:vAlign w:val="center"/>
            <w:hideMark/>
          </w:tcPr>
          <w:p w14:paraId="61CCA7B8"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0.77</w:t>
            </w:r>
          </w:p>
        </w:tc>
        <w:tc>
          <w:tcPr>
            <w:tcW w:w="727" w:type="dxa"/>
            <w:tcBorders>
              <w:top w:val="nil"/>
              <w:left w:val="nil"/>
              <w:bottom w:val="single" w:sz="4" w:space="0" w:color="auto"/>
              <w:right w:val="single" w:sz="4" w:space="0" w:color="auto"/>
            </w:tcBorders>
            <w:shd w:val="clear" w:color="auto" w:fill="auto"/>
            <w:noWrap/>
            <w:vAlign w:val="center"/>
            <w:hideMark/>
          </w:tcPr>
          <w:p w14:paraId="034B2F5D"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0.91</w:t>
            </w:r>
          </w:p>
        </w:tc>
        <w:tc>
          <w:tcPr>
            <w:tcW w:w="793" w:type="dxa"/>
            <w:tcBorders>
              <w:top w:val="nil"/>
              <w:left w:val="nil"/>
              <w:bottom w:val="single" w:sz="4" w:space="0" w:color="auto"/>
              <w:right w:val="single" w:sz="4" w:space="0" w:color="auto"/>
            </w:tcBorders>
            <w:shd w:val="clear" w:color="auto" w:fill="auto"/>
            <w:noWrap/>
            <w:vAlign w:val="center"/>
            <w:hideMark/>
          </w:tcPr>
          <w:p w14:paraId="7664BD60"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 xml:space="preserve"> * 18%</w:t>
            </w:r>
          </w:p>
        </w:tc>
        <w:tc>
          <w:tcPr>
            <w:tcW w:w="660" w:type="dxa"/>
            <w:tcBorders>
              <w:top w:val="nil"/>
              <w:left w:val="nil"/>
              <w:bottom w:val="single" w:sz="4" w:space="0" w:color="auto"/>
              <w:right w:val="single" w:sz="4" w:space="0" w:color="auto"/>
            </w:tcBorders>
            <w:shd w:val="clear" w:color="auto" w:fill="auto"/>
            <w:noWrap/>
            <w:vAlign w:val="center"/>
            <w:hideMark/>
          </w:tcPr>
          <w:p w14:paraId="11C20DBB"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2.16</w:t>
            </w:r>
          </w:p>
        </w:tc>
        <w:tc>
          <w:tcPr>
            <w:tcW w:w="660" w:type="dxa"/>
            <w:tcBorders>
              <w:top w:val="nil"/>
              <w:left w:val="nil"/>
              <w:bottom w:val="single" w:sz="4" w:space="0" w:color="auto"/>
              <w:right w:val="single" w:sz="4" w:space="0" w:color="auto"/>
            </w:tcBorders>
            <w:shd w:val="clear" w:color="auto" w:fill="auto"/>
            <w:noWrap/>
            <w:vAlign w:val="center"/>
            <w:hideMark/>
          </w:tcPr>
          <w:p w14:paraId="5C958118"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1.84</w:t>
            </w:r>
          </w:p>
        </w:tc>
        <w:tc>
          <w:tcPr>
            <w:tcW w:w="793" w:type="dxa"/>
            <w:tcBorders>
              <w:top w:val="nil"/>
              <w:left w:val="nil"/>
              <w:bottom w:val="single" w:sz="4" w:space="0" w:color="auto"/>
              <w:right w:val="single" w:sz="4" w:space="0" w:color="auto"/>
            </w:tcBorders>
            <w:shd w:val="clear" w:color="auto" w:fill="auto"/>
            <w:noWrap/>
            <w:vAlign w:val="center"/>
            <w:hideMark/>
          </w:tcPr>
          <w:p w14:paraId="6E865E77" w14:textId="77777777" w:rsidR="00453E93" w:rsidRPr="009B6D93" w:rsidRDefault="00453E93" w:rsidP="00DA65AF">
            <w:pPr>
              <w:jc w:val="right"/>
              <w:rPr>
                <w:rFonts w:ascii="Calibri" w:eastAsia="Times New Roman" w:hAnsi="Calibri" w:cs="Calibri"/>
                <w:color w:val="000000"/>
                <w:sz w:val="20"/>
                <w:szCs w:val="20"/>
              </w:rPr>
            </w:pPr>
            <w:r w:rsidRPr="009B6D93">
              <w:rPr>
                <w:rFonts w:ascii="Calibri" w:eastAsia="Times New Roman" w:hAnsi="Calibri" w:cs="Calibri"/>
                <w:color w:val="000000"/>
                <w:sz w:val="20"/>
                <w:szCs w:val="20"/>
              </w:rPr>
              <w:t>-15%</w:t>
            </w:r>
          </w:p>
        </w:tc>
      </w:tr>
    </w:tbl>
    <w:p w14:paraId="7C5C8703" w14:textId="356F3BFA" w:rsidR="00453E93" w:rsidRDefault="00453E93" w:rsidP="00453E93">
      <w:pPr>
        <w:spacing w:line="480" w:lineRule="auto"/>
      </w:pPr>
      <w:r>
        <w:rPr>
          <w:rFonts w:asciiTheme="majorBidi" w:hAnsiTheme="majorBidi" w:cstheme="majorBidi"/>
        </w:rPr>
        <w:t>Table 4 - Associations among resistances in gram-negative bacteria meeting thresholds of 0.05</w:t>
      </w:r>
      <w:r w:rsidRPr="00412379">
        <w:rPr>
          <w:rFonts w:asciiTheme="majorBidi" w:hAnsiTheme="majorBidi" w:cstheme="majorBidi"/>
        </w:rPr>
        <w:t xml:space="preserve"> support, </w:t>
      </w:r>
      <w:r>
        <w:rPr>
          <w:rFonts w:asciiTheme="majorBidi" w:hAnsiTheme="majorBidi" w:cstheme="majorBidi"/>
        </w:rPr>
        <w:t>0.10</w:t>
      </w:r>
      <w:r w:rsidRPr="00412379">
        <w:rPr>
          <w:rFonts w:asciiTheme="majorBidi" w:hAnsiTheme="majorBidi" w:cstheme="majorBidi"/>
        </w:rPr>
        <w:t xml:space="preserve"> RAR support, </w:t>
      </w:r>
      <w:r>
        <w:rPr>
          <w:rFonts w:asciiTheme="majorBidi" w:hAnsiTheme="majorBidi" w:cstheme="majorBidi"/>
        </w:rPr>
        <w:t>0.8</w:t>
      </w:r>
      <w:r w:rsidRPr="00412379">
        <w:rPr>
          <w:rFonts w:asciiTheme="majorBidi" w:hAnsiTheme="majorBidi" w:cstheme="majorBidi"/>
        </w:rPr>
        <w:t xml:space="preserve"> </w:t>
      </w:r>
      <w:r>
        <w:rPr>
          <w:rFonts w:asciiTheme="majorBidi" w:hAnsiTheme="majorBidi" w:cstheme="majorBidi"/>
        </w:rPr>
        <w:t>c</w:t>
      </w:r>
      <w:r w:rsidRPr="00412379">
        <w:rPr>
          <w:rFonts w:asciiTheme="majorBidi" w:hAnsiTheme="majorBidi" w:cstheme="majorBidi"/>
        </w:rPr>
        <w:t xml:space="preserve">onfidence and </w:t>
      </w:r>
      <w:r>
        <w:rPr>
          <w:rFonts w:asciiTheme="majorBidi" w:hAnsiTheme="majorBidi" w:cstheme="majorBidi"/>
        </w:rPr>
        <w:t>1.5</w:t>
      </w:r>
      <w:r w:rsidRPr="00412379">
        <w:rPr>
          <w:rFonts w:asciiTheme="majorBidi" w:hAnsiTheme="majorBidi" w:cstheme="majorBidi"/>
        </w:rPr>
        <w:t xml:space="preserve"> </w:t>
      </w:r>
      <w:r>
        <w:rPr>
          <w:rFonts w:asciiTheme="majorBidi" w:hAnsiTheme="majorBidi" w:cstheme="majorBidi"/>
        </w:rPr>
        <w:t>l</w:t>
      </w:r>
      <w:r w:rsidRPr="00412379">
        <w:rPr>
          <w:rFonts w:asciiTheme="majorBidi" w:hAnsiTheme="majorBidi" w:cstheme="majorBidi"/>
        </w:rPr>
        <w:t>ift</w:t>
      </w:r>
      <w:r>
        <w:rPr>
          <w:rFonts w:asciiTheme="majorBidi" w:hAnsiTheme="majorBidi" w:cstheme="majorBidi"/>
        </w:rPr>
        <w:t xml:space="preserve"> in at least one </w:t>
      </w:r>
      <w:proofErr w:type="gramStart"/>
      <w:r>
        <w:rPr>
          <w:rFonts w:asciiTheme="majorBidi" w:hAnsiTheme="majorBidi" w:cstheme="majorBidi"/>
        </w:rPr>
        <w:t>time period</w:t>
      </w:r>
      <w:proofErr w:type="gramEnd"/>
      <w:r>
        <w:rPr>
          <w:rFonts w:asciiTheme="majorBidi" w:hAnsiTheme="majorBidi" w:cstheme="majorBidi"/>
        </w:rPr>
        <w:t xml:space="preserve">. Note that only two significant digits are shown, but the percent change was calculated before rounding. *Major difference of </w:t>
      </w:r>
      <w:r w:rsidRPr="00412379">
        <w:rPr>
          <w:rFonts w:asciiTheme="majorBidi" w:hAnsiTheme="majorBidi" w:cstheme="majorBidi"/>
        </w:rPr>
        <w:t xml:space="preserve">25% or more in </w:t>
      </w:r>
      <w:r>
        <w:rPr>
          <w:rFonts w:asciiTheme="majorBidi" w:hAnsiTheme="majorBidi" w:cstheme="majorBidi"/>
        </w:rPr>
        <w:t>s</w:t>
      </w:r>
      <w:r w:rsidRPr="00412379">
        <w:rPr>
          <w:rFonts w:asciiTheme="majorBidi" w:hAnsiTheme="majorBidi" w:cstheme="majorBidi"/>
        </w:rPr>
        <w:t xml:space="preserve">upport or </w:t>
      </w:r>
      <w:r>
        <w:rPr>
          <w:rFonts w:asciiTheme="majorBidi" w:hAnsiTheme="majorBidi" w:cstheme="majorBidi"/>
        </w:rPr>
        <w:t>l</w:t>
      </w:r>
      <w:r w:rsidRPr="00412379">
        <w:rPr>
          <w:rFonts w:asciiTheme="majorBidi" w:hAnsiTheme="majorBidi" w:cstheme="majorBidi"/>
        </w:rPr>
        <w:t>ift</w:t>
      </w:r>
      <w:r>
        <w:rPr>
          <w:rFonts w:asciiTheme="majorBidi" w:hAnsiTheme="majorBidi" w:cstheme="majorBidi"/>
        </w:rPr>
        <w:t>, or</w:t>
      </w:r>
      <w:r w:rsidRPr="00412379">
        <w:rPr>
          <w:rFonts w:asciiTheme="majorBidi" w:hAnsiTheme="majorBidi" w:cstheme="majorBidi"/>
        </w:rPr>
        <w:t xml:space="preserve"> 10% or more in </w:t>
      </w:r>
      <w:r>
        <w:rPr>
          <w:rFonts w:asciiTheme="majorBidi" w:hAnsiTheme="majorBidi" w:cstheme="majorBidi"/>
        </w:rPr>
        <w:t>c</w:t>
      </w:r>
      <w:r w:rsidRPr="00412379">
        <w:rPr>
          <w:rFonts w:asciiTheme="majorBidi" w:hAnsiTheme="majorBidi" w:cstheme="majorBidi"/>
        </w:rPr>
        <w:t>onfidence</w:t>
      </w:r>
      <w:r>
        <w:rPr>
          <w:rFonts w:asciiTheme="majorBidi" w:hAnsiTheme="majorBidi" w:cstheme="majorBidi"/>
        </w:rPr>
        <w:t>.</w:t>
      </w:r>
    </w:p>
    <w:sectPr w:rsidR="00453E93" w:rsidSect="00B0555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sey Cazer" w:date="2023-04-20T22:18:00Z" w:initials="CC">
    <w:p w14:paraId="2DDA6E3E" w14:textId="77777777" w:rsidR="00D0633F" w:rsidRDefault="00D0633F" w:rsidP="00436FAF">
      <w:pPr>
        <w:pStyle w:val="CommentText"/>
      </w:pPr>
      <w:r>
        <w:rPr>
          <w:rStyle w:val="CommentReference"/>
        </w:rPr>
        <w:annotationRef/>
      </w:r>
      <w:r>
        <w:t>I don't think you need 95% CI for this table</w:t>
      </w:r>
    </w:p>
  </w:comment>
  <w:comment w:id="5" w:author="Casey Cazer" w:date="2023-04-20T22:18:00Z" w:initials="CC">
    <w:p w14:paraId="28E2D54D" w14:textId="77777777" w:rsidR="00D0633F" w:rsidRDefault="00D0633F" w:rsidP="00084030">
      <w:pPr>
        <w:pStyle w:val="CommentText"/>
      </w:pPr>
      <w:r>
        <w:rPr>
          <w:rStyle w:val="CommentReference"/>
        </w:rPr>
        <w:annotationRef/>
      </w:r>
      <w:r>
        <w:t>Continue the shading into the bacterial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DA6E3E" w15:done="0"/>
  <w15:commentEx w15:paraId="28E2D5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38AB" w16cex:dateUtc="2023-04-21T02:18:00Z"/>
  <w16cex:commentExtensible w16cex:durableId="27EC38BC" w16cex:dateUtc="2023-04-21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DA6E3E" w16cid:durableId="27EC38AB"/>
  <w16cid:commentId w16cid:paraId="28E2D54D" w16cid:durableId="27EC38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9D63" w14:textId="77777777" w:rsidR="00B30599" w:rsidRDefault="00B30599" w:rsidP="00453E93">
      <w:r>
        <w:separator/>
      </w:r>
    </w:p>
  </w:endnote>
  <w:endnote w:type="continuationSeparator" w:id="0">
    <w:p w14:paraId="2D9660F8" w14:textId="77777777" w:rsidR="00B30599" w:rsidRDefault="00B30599" w:rsidP="0045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285A9" w14:textId="77777777" w:rsidR="00B30599" w:rsidRDefault="00B30599" w:rsidP="00453E93">
      <w:r>
        <w:separator/>
      </w:r>
    </w:p>
  </w:footnote>
  <w:footnote w:type="continuationSeparator" w:id="0">
    <w:p w14:paraId="348F4098" w14:textId="77777777" w:rsidR="00B30599" w:rsidRDefault="00B30599" w:rsidP="00453E9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ttany Papa">
    <w15:presenceInfo w15:providerId="AD" w15:userId="S::bp298@cornell.edu::a5e1d2df-f320-4705-8e8d-6b7efe4a2b08"/>
  </w15:person>
  <w15:person w15:author="Casey Cazer">
    <w15:presenceInfo w15:providerId="AD" w15:userId="S::clc248@cornell.edu::928d258c-f2aa-42d0-b3bf-29b0051237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6B"/>
    <w:rsid w:val="00003429"/>
    <w:rsid w:val="000C1A24"/>
    <w:rsid w:val="000E626B"/>
    <w:rsid w:val="001B02D2"/>
    <w:rsid w:val="002F7F6C"/>
    <w:rsid w:val="00453E93"/>
    <w:rsid w:val="005070AD"/>
    <w:rsid w:val="00530203"/>
    <w:rsid w:val="00A52BC9"/>
    <w:rsid w:val="00AD7630"/>
    <w:rsid w:val="00B0555E"/>
    <w:rsid w:val="00B30599"/>
    <w:rsid w:val="00B651DB"/>
    <w:rsid w:val="00C5275D"/>
    <w:rsid w:val="00CC508C"/>
    <w:rsid w:val="00D0633F"/>
    <w:rsid w:val="00DB0800"/>
    <w:rsid w:val="00E4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E2A9"/>
  <w15:chartTrackingRefBased/>
  <w15:docId w15:val="{FEC83536-B5AC-2543-89CB-9B6B4637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0555E"/>
  </w:style>
  <w:style w:type="paragraph" w:styleId="Header">
    <w:name w:val="header"/>
    <w:basedOn w:val="Normal"/>
    <w:link w:val="HeaderChar"/>
    <w:uiPriority w:val="99"/>
    <w:unhideWhenUsed/>
    <w:rsid w:val="00453E93"/>
    <w:pPr>
      <w:tabs>
        <w:tab w:val="center" w:pos="4680"/>
        <w:tab w:val="right" w:pos="9360"/>
      </w:tabs>
    </w:pPr>
  </w:style>
  <w:style w:type="character" w:customStyle="1" w:styleId="HeaderChar">
    <w:name w:val="Header Char"/>
    <w:basedOn w:val="DefaultParagraphFont"/>
    <w:link w:val="Header"/>
    <w:uiPriority w:val="99"/>
    <w:rsid w:val="00453E93"/>
  </w:style>
  <w:style w:type="paragraph" w:styleId="Footer">
    <w:name w:val="footer"/>
    <w:basedOn w:val="Normal"/>
    <w:link w:val="FooterChar"/>
    <w:uiPriority w:val="99"/>
    <w:unhideWhenUsed/>
    <w:rsid w:val="00453E93"/>
    <w:pPr>
      <w:tabs>
        <w:tab w:val="center" w:pos="4680"/>
        <w:tab w:val="right" w:pos="9360"/>
      </w:tabs>
    </w:pPr>
  </w:style>
  <w:style w:type="character" w:customStyle="1" w:styleId="FooterChar">
    <w:name w:val="Footer Char"/>
    <w:basedOn w:val="DefaultParagraphFont"/>
    <w:link w:val="Footer"/>
    <w:uiPriority w:val="99"/>
    <w:rsid w:val="00453E93"/>
  </w:style>
  <w:style w:type="character" w:styleId="CommentReference">
    <w:name w:val="annotation reference"/>
    <w:basedOn w:val="DefaultParagraphFont"/>
    <w:uiPriority w:val="99"/>
    <w:semiHidden/>
    <w:unhideWhenUsed/>
    <w:rsid w:val="00D0633F"/>
    <w:rPr>
      <w:sz w:val="16"/>
      <w:szCs w:val="16"/>
    </w:rPr>
  </w:style>
  <w:style w:type="paragraph" w:styleId="CommentText">
    <w:name w:val="annotation text"/>
    <w:basedOn w:val="Normal"/>
    <w:link w:val="CommentTextChar"/>
    <w:uiPriority w:val="99"/>
    <w:unhideWhenUsed/>
    <w:rsid w:val="00D0633F"/>
    <w:rPr>
      <w:sz w:val="20"/>
      <w:szCs w:val="20"/>
    </w:rPr>
  </w:style>
  <w:style w:type="character" w:customStyle="1" w:styleId="CommentTextChar">
    <w:name w:val="Comment Text Char"/>
    <w:basedOn w:val="DefaultParagraphFont"/>
    <w:link w:val="CommentText"/>
    <w:uiPriority w:val="99"/>
    <w:rsid w:val="00D0633F"/>
    <w:rPr>
      <w:sz w:val="20"/>
      <w:szCs w:val="20"/>
    </w:rPr>
  </w:style>
  <w:style w:type="paragraph" w:styleId="CommentSubject">
    <w:name w:val="annotation subject"/>
    <w:basedOn w:val="CommentText"/>
    <w:next w:val="CommentText"/>
    <w:link w:val="CommentSubjectChar"/>
    <w:uiPriority w:val="99"/>
    <w:semiHidden/>
    <w:unhideWhenUsed/>
    <w:rsid w:val="00D0633F"/>
    <w:rPr>
      <w:b/>
      <w:bCs/>
    </w:rPr>
  </w:style>
  <w:style w:type="character" w:customStyle="1" w:styleId="CommentSubjectChar">
    <w:name w:val="Comment Subject Char"/>
    <w:basedOn w:val="CommentTextChar"/>
    <w:link w:val="CommentSubject"/>
    <w:uiPriority w:val="99"/>
    <w:semiHidden/>
    <w:rsid w:val="00D0633F"/>
    <w:rPr>
      <w:b/>
      <w:bCs/>
      <w:sz w:val="20"/>
      <w:szCs w:val="20"/>
    </w:rPr>
  </w:style>
  <w:style w:type="paragraph" w:styleId="Revision">
    <w:name w:val="Revision"/>
    <w:hidden/>
    <w:uiPriority w:val="99"/>
    <w:semiHidden/>
    <w:rsid w:val="00B65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Garett Benjamin Pearson</dc:creator>
  <cp:keywords/>
  <dc:description/>
  <cp:lastModifiedBy>Brittany Papa</cp:lastModifiedBy>
  <cp:revision>2</cp:revision>
  <dcterms:created xsi:type="dcterms:W3CDTF">2023-04-23T23:57:00Z</dcterms:created>
  <dcterms:modified xsi:type="dcterms:W3CDTF">2023-04-23T23:57:00Z</dcterms:modified>
</cp:coreProperties>
</file>